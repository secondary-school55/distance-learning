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61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1. </w:t>
      </w:r>
      <w:r w:rsidR="00CB2C61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 xml:space="preserve">Перегляд відео </w:t>
      </w:r>
    </w:p>
    <w:p w:rsidR="00C273D4" w:rsidRDefault="00CB2C61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</w:pPr>
      <w:hyperlink r:id="rId5" w:history="1">
        <w:r w:rsidRPr="0001112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 w:eastAsia="ru-RU"/>
          </w:rPr>
          <w:t>https://www.youtube.com/watch?v=s3-qcDAZJ6A</w:t>
        </w:r>
      </w:hyperlink>
    </w:p>
    <w:p w:rsidR="00CB2C61" w:rsidRDefault="00CB2C61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6" w:history="1">
        <w:r w:rsidRPr="00011129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https://www.youtube.com/watch?v=TJW05d-iJeU</w:t>
        </w:r>
      </w:hyperlink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2. Ознайомлення з буквою «же». Графічний аналіз букви</w:t>
      </w:r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Звук [ж] на письмі позначається буквою «же».</w:t>
      </w:r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На кого схожа ця буква?</w:t>
      </w:r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3</w:t>
      </w:r>
      <w:ins w:id="2" w:author="Unknown">
        <w:r w:rsidRPr="008E11E5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. Робота за букварем (</w:t>
        </w:r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с. 14</w:t>
        </w:r>
        <w:r w:rsidRPr="008E11E5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)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1) Бесіда.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— Які букви зображено на сторінці?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ins w:id="8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— Що роблять букви </w:t>
        </w:r>
        <w:r w:rsidRPr="008E11E5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ж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 на малюнках? 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0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2) Звуковий аналіз слів «жаба», «книжка», «ніж».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2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Зіставляння цих слів зі словом </w:t>
        </w:r>
        <w:r w:rsidRPr="008E11E5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жінка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Порівняння звуків.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4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— Яке слово зайве? Чому?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6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— Яка буква пом'якшує [ж']?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8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3) Друкування літери «же»</w:t>
        </w:r>
      </w:ins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 у зошиті з читання</w:t>
      </w:r>
      <w:ins w:id="19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1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4) Продовження роботи за букварем (с. 15).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3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Робота над чистомовкою;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5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робота над текстом;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7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передбачення за малюнком;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9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читання тексту;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1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добирання заголовка.</w:t>
        </w:r>
      </w:ins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F1"/>
    <w:rsid w:val="00010D09"/>
    <w:rsid w:val="00017CA4"/>
    <w:rsid w:val="00056684"/>
    <w:rsid w:val="00076724"/>
    <w:rsid w:val="00086149"/>
    <w:rsid w:val="000B39F4"/>
    <w:rsid w:val="000C4467"/>
    <w:rsid w:val="000E5B24"/>
    <w:rsid w:val="001532AB"/>
    <w:rsid w:val="00155A67"/>
    <w:rsid w:val="0019264A"/>
    <w:rsid w:val="001C5E1C"/>
    <w:rsid w:val="001D6188"/>
    <w:rsid w:val="00212D0C"/>
    <w:rsid w:val="00221FAE"/>
    <w:rsid w:val="0023021D"/>
    <w:rsid w:val="00270EEC"/>
    <w:rsid w:val="00285BA8"/>
    <w:rsid w:val="00286A55"/>
    <w:rsid w:val="002F6B3B"/>
    <w:rsid w:val="00305219"/>
    <w:rsid w:val="00311D53"/>
    <w:rsid w:val="003B1B2E"/>
    <w:rsid w:val="004A34B1"/>
    <w:rsid w:val="004B05F1"/>
    <w:rsid w:val="004B1728"/>
    <w:rsid w:val="004F15C7"/>
    <w:rsid w:val="005327C1"/>
    <w:rsid w:val="00544AA4"/>
    <w:rsid w:val="005D0DDE"/>
    <w:rsid w:val="005D72D7"/>
    <w:rsid w:val="005E1543"/>
    <w:rsid w:val="005F323D"/>
    <w:rsid w:val="00636396"/>
    <w:rsid w:val="006510B7"/>
    <w:rsid w:val="00666486"/>
    <w:rsid w:val="006B21A7"/>
    <w:rsid w:val="006D6043"/>
    <w:rsid w:val="006E3CE8"/>
    <w:rsid w:val="00707A14"/>
    <w:rsid w:val="007A0E9B"/>
    <w:rsid w:val="007B47C0"/>
    <w:rsid w:val="00817FA6"/>
    <w:rsid w:val="0083722E"/>
    <w:rsid w:val="00861139"/>
    <w:rsid w:val="00864E05"/>
    <w:rsid w:val="00873A26"/>
    <w:rsid w:val="00936199"/>
    <w:rsid w:val="00960561"/>
    <w:rsid w:val="009667C1"/>
    <w:rsid w:val="00980601"/>
    <w:rsid w:val="0099709F"/>
    <w:rsid w:val="009B1717"/>
    <w:rsid w:val="009F305A"/>
    <w:rsid w:val="009F58D1"/>
    <w:rsid w:val="00A324BC"/>
    <w:rsid w:val="00A66593"/>
    <w:rsid w:val="00A738BA"/>
    <w:rsid w:val="00A74EC6"/>
    <w:rsid w:val="00A77150"/>
    <w:rsid w:val="00B005A6"/>
    <w:rsid w:val="00B2141E"/>
    <w:rsid w:val="00B22D5C"/>
    <w:rsid w:val="00B43966"/>
    <w:rsid w:val="00B91E07"/>
    <w:rsid w:val="00B958A4"/>
    <w:rsid w:val="00BB15AB"/>
    <w:rsid w:val="00BB630C"/>
    <w:rsid w:val="00BF3FC9"/>
    <w:rsid w:val="00C23FA1"/>
    <w:rsid w:val="00C273D4"/>
    <w:rsid w:val="00C84488"/>
    <w:rsid w:val="00CB0EE3"/>
    <w:rsid w:val="00CB2C61"/>
    <w:rsid w:val="00CD371B"/>
    <w:rsid w:val="00CE0B7E"/>
    <w:rsid w:val="00D03DE4"/>
    <w:rsid w:val="00D97EEB"/>
    <w:rsid w:val="00DB64EA"/>
    <w:rsid w:val="00DD7822"/>
    <w:rsid w:val="00DE36E9"/>
    <w:rsid w:val="00DE7706"/>
    <w:rsid w:val="00E17877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C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C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JW05d-iJeU" TargetMode="External"/><Relationship Id="rId5" Type="http://schemas.openxmlformats.org/officeDocument/2006/relationships/hyperlink" Target="https://www.youtube.com/watch?v=s3-qcDAZJ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>SPecialiST RePack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2021-01-14T08:52:00Z</dcterms:created>
  <dcterms:modified xsi:type="dcterms:W3CDTF">2021-01-14T09:20:00Z</dcterms:modified>
</cp:coreProperties>
</file>