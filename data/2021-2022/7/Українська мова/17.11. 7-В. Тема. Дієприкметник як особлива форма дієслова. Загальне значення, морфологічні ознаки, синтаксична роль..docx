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DB" w:rsidRPr="00CA57DB" w:rsidRDefault="00CA57DB" w:rsidP="00CA57DB">
      <w:pPr>
        <w:autoSpaceDE w:val="0"/>
        <w:spacing w:after="0" w:line="360" w:lineRule="auto"/>
        <w:ind w:firstLine="1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Дата: 17.11.21                                                                       Клас: 7-В</w:t>
      </w:r>
    </w:p>
    <w:p w:rsidR="00CA57DB" w:rsidRPr="00CA57DB" w:rsidRDefault="00CA57DB" w:rsidP="00CA57DB">
      <w:pPr>
        <w:autoSpaceDE w:val="0"/>
        <w:spacing w:after="0" w:line="360" w:lineRule="auto"/>
        <w:ind w:firstLine="1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                                                                           Вч.: </w:t>
      </w:r>
      <w:proofErr w:type="spellStart"/>
      <w:r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Харенко</w:t>
      </w:r>
      <w:proofErr w:type="spellEnd"/>
      <w:r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Ю.А.</w:t>
      </w:r>
    </w:p>
    <w:p w:rsidR="00CA57DB" w:rsidRPr="00CA57DB" w:rsidRDefault="00CA57DB" w:rsidP="00CA57DB">
      <w:pPr>
        <w:autoSpaceDE w:val="0"/>
        <w:spacing w:after="0" w:line="360" w:lineRule="auto"/>
        <w:ind w:firstLine="1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CA57DB" w:rsidRPr="00CA57DB" w:rsidRDefault="00CA57DB" w:rsidP="00CA57DB">
      <w:pPr>
        <w:autoSpaceDE w:val="0"/>
        <w:spacing w:after="0" w:line="360" w:lineRule="auto"/>
        <w:ind w:firstLine="1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/>
        </w:rPr>
        <w:t xml:space="preserve">ТЕМА: </w:t>
      </w:r>
      <w:bookmarkStart w:id="0" w:name="_GoBack"/>
      <w:r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/>
        </w:rPr>
        <w:t>ДІЄПРИКМЕТНИК ЯК ОСОБЛИВА ФОРМА ДІЄСЛОВА: ЗАГАЛЬНЕ ЗНАЧЕННЯ, МОРФОЛОГІЧНІ ОЗНАКИ, СИНТАКСИЧНА РОЛЬ</w:t>
      </w:r>
    </w:p>
    <w:bookmarkEnd w:id="0"/>
    <w:p w:rsidR="00CA57DB" w:rsidRPr="00CA57DB" w:rsidRDefault="00CA57DB" w:rsidP="00CA57DB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  <w:r w:rsidRPr="00CA57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 ознайомити семикласників з дієприкметником як особливою формою дієслова; пояснити властиві дієприкметникові граматичні ознаки прикметника й дієслова; формувати вміння знаходити дієприкметники у реченнях, з</w:t>
      </w:r>
      <w:r w:rsidRPr="00CA57DB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proofErr w:type="spellStart"/>
      <w:r w:rsidRPr="00CA57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ясовувати</w:t>
      </w:r>
      <w:proofErr w:type="spellEnd"/>
      <w:r w:rsidRPr="00CA57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їх рід, число, відмінок, синтаксичну роль; розвивати логічне мислення, пам'ять, увагу, навички самостійної роботи; виховувати патріотичні почуття, любов до Батьківщини, мови.</w:t>
      </w:r>
    </w:p>
    <w:p w:rsidR="00CA57DB" w:rsidRPr="00CA57DB" w:rsidRDefault="00CA57DB" w:rsidP="00CA57D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 w:rsidRPr="00CA57D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Відкрийте зошити і запишіть сьогоднішнє число, класна робота і тема сьогоднішнього нашого уроку «Дієприкметник як особлива форма дієслова: загальне значення, морфологічні ознаки, синтаксична роль».</w:t>
      </w:r>
    </w:p>
    <w:p w:rsidR="00CA57DB" w:rsidRPr="00CA57DB" w:rsidRDefault="00CA57DB" w:rsidP="00CA57DB">
      <w:pPr>
        <w:numPr>
          <w:ilvl w:val="0"/>
          <w:numId w:val="4"/>
        </w:numPr>
        <w:spacing w:after="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морфологічні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CA57DB">
        <w:rPr>
          <w:rFonts w:ascii="Times New Roman" w:eastAsia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категорії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виду, часу, роду, числа,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відмінку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CA57DB" w:rsidRPr="00CA57DB" w:rsidRDefault="00CA57DB" w:rsidP="00013B05">
      <w:pPr>
        <w:numPr>
          <w:ilvl w:val="0"/>
          <w:numId w:val="4"/>
        </w:numPr>
        <w:spacing w:after="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синтаксична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роль? </w:t>
      </w:r>
      <w:proofErr w:type="gram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proofErr w:type="gram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чим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слово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виступає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реченні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CA57DB" w:rsidRPr="00CA57DB" w:rsidRDefault="00013B05" w:rsidP="00CA57D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Прийом «Я знаю, що..»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. Дієсловом називається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2. Дієслова мають такі граматичні ознаки: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3. Дієслова бувають двох видів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4. Дієслова мають такі часові форми: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5. Дієслова поділяються на дієвідміни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6. Розрізняють три способи дієслів: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7. Дієслова найчастіше у реченні виконують роль …, а неозначена форма дієслова буває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8. Дієслово має 5 основних форм: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9. Прикметником називається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10. Прикметники мають такі граматичні ознаки: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11. Прикметники у реченні виконують роль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1"/>
      </w:tblGrid>
      <w:tr w:rsidR="00013B05" w:rsidRPr="00CA57DB" w:rsidTr="00013B05">
        <w:trPr>
          <w:trHeight w:val="4031"/>
          <w:jc w:val="center"/>
        </w:trPr>
        <w:tc>
          <w:tcPr>
            <w:tcW w:w="94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B05" w:rsidRPr="00CA57DB" w:rsidRDefault="00013B05" w:rsidP="00CA57DB">
            <w:pPr>
              <w:spacing w:after="0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A57D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1. </w:t>
            </w:r>
            <w:r w:rsidRPr="00CA57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Проблемне завдання </w:t>
            </w:r>
          </w:p>
          <w:p w:rsidR="00013B05" w:rsidRPr="00CA57DB" w:rsidRDefault="00013B05" w:rsidP="00CA57DB">
            <w:pPr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Прочитайте слова. </w:t>
            </w:r>
          </w:p>
          <w:p w:rsidR="00013B05" w:rsidRPr="00CA57DB" w:rsidRDefault="00013B05" w:rsidP="00CA57DB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CA57DB">
              <w:rPr>
                <w:rFonts w:ascii="Times New Roman" w:hAnsi="Times New Roman" w:cs="Times New Roman"/>
                <w:b/>
                <w:sz w:val="28"/>
                <w:szCs w:val="28"/>
              </w:rPr>
              <w:t>Міцні</w:t>
            </w:r>
            <w:proofErr w:type="spellEnd"/>
            <w:r w:rsidRPr="00CA57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</w:t>
            </w:r>
            <w:r w:rsidRPr="00CA5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hAnsi="Times New Roman" w:cs="Times New Roman"/>
                <w:b/>
                <w:sz w:val="28"/>
                <w:szCs w:val="28"/>
              </w:rPr>
              <w:t>міцний</w:t>
            </w:r>
            <w:proofErr w:type="spellEnd"/>
            <w:r w:rsidRPr="00CA5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hAnsi="Times New Roman" w:cs="Times New Roman"/>
                <w:b/>
                <w:sz w:val="28"/>
                <w:szCs w:val="28"/>
              </w:rPr>
              <w:t>міцніючий</w:t>
            </w:r>
            <w:proofErr w:type="spellEnd"/>
            <w:r w:rsidRPr="00CA57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  <w:p w:rsidR="00013B05" w:rsidRPr="00CA57DB" w:rsidRDefault="00013B05" w:rsidP="00CA57D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-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Вкажіть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на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питання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відповідають</w:t>
            </w:r>
            <w:proofErr w:type="spellEnd"/>
          </w:p>
          <w:p w:rsidR="00013B05" w:rsidRPr="00CA57DB" w:rsidRDefault="00013B05" w:rsidP="00CA57DB">
            <w:pPr>
              <w:numPr>
                <w:ilvl w:val="0"/>
                <w:numId w:val="2"/>
              </w:numPr>
              <w:shd w:val="clear" w:color="auto" w:fill="FFFDFD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A57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Щ</w:t>
            </w:r>
            <w:ins w:id="1" w:author="Unknown">
              <w:r w:rsidRPr="00CA57DB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о</w:t>
              </w:r>
              <w:proofErr w:type="spellEnd"/>
              <w:r w:rsidRPr="00CA57DB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 xml:space="preserve"> </w:t>
              </w:r>
              <w:proofErr w:type="spellStart"/>
              <w:r w:rsidRPr="00CA57DB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виражають</w:t>
              </w:r>
              <w:proofErr w:type="spellEnd"/>
              <w:r w:rsidRPr="00CA57DB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 xml:space="preserve"> </w:t>
              </w:r>
            </w:ins>
            <w:r w:rsidRPr="00CA57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дані </w:t>
            </w:r>
            <w:ins w:id="2" w:author="Unknown">
              <w:r w:rsidRPr="00CA57DB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слова?</w:t>
              </w:r>
            </w:ins>
          </w:p>
          <w:p w:rsidR="00013B05" w:rsidRPr="00CA57DB" w:rsidRDefault="00013B05" w:rsidP="00CA57DB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7DB">
              <w:rPr>
                <w:rFonts w:ascii="Times New Roman" w:hAnsi="Times New Roman" w:cs="Times New Roman"/>
                <w:sz w:val="28"/>
                <w:szCs w:val="28"/>
              </w:rPr>
              <w:t>Визначити</w:t>
            </w:r>
            <w:proofErr w:type="spellEnd"/>
            <w:r w:rsidRPr="00CA5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hAnsi="Times New Roman" w:cs="Times New Roman"/>
                <w:sz w:val="28"/>
                <w:szCs w:val="28"/>
              </w:rPr>
              <w:t>ознаки</w:t>
            </w:r>
            <w:proofErr w:type="spellEnd"/>
            <w:r w:rsidRPr="00CA5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hAnsi="Times New Roman" w:cs="Times New Roman"/>
                <w:sz w:val="28"/>
                <w:szCs w:val="28"/>
              </w:rPr>
              <w:t>поданих</w:t>
            </w:r>
            <w:proofErr w:type="spellEnd"/>
            <w:r w:rsidRPr="00CA57DB">
              <w:rPr>
                <w:rFonts w:ascii="Times New Roman" w:hAnsi="Times New Roman" w:cs="Times New Roman"/>
                <w:sz w:val="28"/>
                <w:szCs w:val="28"/>
              </w:rPr>
              <w:t xml:space="preserve"> слів:</w:t>
            </w:r>
          </w:p>
          <w:p w:rsidR="00013B05" w:rsidRPr="00CA57DB" w:rsidRDefault="00013B05" w:rsidP="00CA57DB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A57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Міцнів</w:t>
            </w:r>
            <w:r w:rsidRPr="00CA5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CA5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дієс</w:t>
            </w:r>
            <w:proofErr w:type="spellEnd"/>
            <w:r w:rsidRPr="00CA5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.,</w:t>
            </w:r>
            <w:r w:rsidRPr="00CA5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мин</w:t>
            </w:r>
            <w:proofErr w:type="spellEnd"/>
            <w:r w:rsidRPr="00CA5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час, </w:t>
            </w:r>
            <w:proofErr w:type="spellStart"/>
            <w:r w:rsidRPr="00CA5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недок</w:t>
            </w:r>
            <w:proofErr w:type="spellEnd"/>
            <w:r w:rsidRPr="00CA5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вид, </w:t>
            </w:r>
            <w:proofErr w:type="spellStart"/>
            <w:r w:rsidRPr="00CA5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</w:t>
            </w:r>
            <w:proofErr w:type="spellEnd"/>
            <w:r w:rsidRPr="00CA5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., ч. р.</w:t>
            </w:r>
          </w:p>
          <w:p w:rsidR="00013B05" w:rsidRPr="00CA57DB" w:rsidRDefault="00013B05" w:rsidP="00CA57D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A57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М</w:t>
            </w:r>
            <w:r w:rsidRPr="00CA57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іцний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—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прик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., чоловічий рід, однина, називний відмінок;</w:t>
            </w:r>
          </w:p>
        </w:tc>
      </w:tr>
    </w:tbl>
    <w:p w:rsidR="00CA57DB" w:rsidRPr="00CA57DB" w:rsidRDefault="00CA57DB" w:rsidP="00CA57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ins w:id="3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знака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, яку </w:t>
        </w:r>
        <w:proofErr w:type="spellStart"/>
        <w:proofErr w:type="gram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виража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є</w:t>
      </w:r>
      <w:proofErr w:type="spellEnd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ins w:id="4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прикметник</w:t>
        </w:r>
        <w:proofErr w:type="spellEnd"/>
        <w:proofErr w:type="gram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–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постійна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чи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непостійна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?</w:t>
        </w:r>
      </w:ins>
    </w:p>
    <w:p w:rsidR="00CA57DB" w:rsidRPr="00CA57DB" w:rsidRDefault="00CA57DB" w:rsidP="00CA57DB">
      <w:pPr>
        <w:numPr>
          <w:ilvl w:val="0"/>
          <w:numId w:val="2"/>
        </w:numPr>
        <w:shd w:val="clear" w:color="auto" w:fill="FFFDFD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</w:t>
      </w:r>
      <w:ins w:id="5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им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відрізняється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ознака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,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виражена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в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слов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міцніючий</w:t>
      </w:r>
      <w:proofErr w:type="spellEnd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ins w:id="6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від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ознаки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,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вираженої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у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слов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міцний</w:t>
      </w:r>
      <w:proofErr w:type="spellEnd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  <w:ins w:id="7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(</w:t>
        </w:r>
        <w:proofErr w:type="gram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У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прикметників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ознака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постійна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, а у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слов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міцніючий</w:t>
      </w:r>
      <w:proofErr w:type="spellEnd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ins w:id="8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–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ознака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тимчасова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,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створювана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дією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).</w:t>
        </w:r>
      </w:ins>
    </w:p>
    <w:p w:rsidR="00CA57DB" w:rsidRPr="00CA57DB" w:rsidRDefault="00CA57DB" w:rsidP="00CA57DB">
      <w:pPr>
        <w:shd w:val="clear" w:color="auto" w:fill="FFFDFD"/>
        <w:spacing w:after="0" w:line="360" w:lineRule="auto"/>
        <w:jc w:val="both"/>
        <w:textAlignment w:val="baseline"/>
        <w:rPr>
          <w:ins w:id="9" w:author="Unknown"/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A57DB" w:rsidRPr="00CA57DB" w:rsidRDefault="00CA57DB" w:rsidP="00CA57DB">
      <w:pPr>
        <w:numPr>
          <w:ilvl w:val="0"/>
          <w:numId w:val="2"/>
        </w:numPr>
        <w:shd w:val="clear" w:color="auto" w:fill="FFFDFD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proofErr w:type="spellStart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Спробуйте</w:t>
      </w:r>
      <w:proofErr w:type="spellEnd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визначити</w:t>
      </w:r>
      <w:proofErr w:type="spellEnd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час і вид </w:t>
      </w:r>
      <w:proofErr w:type="gramStart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слова </w:t>
      </w:r>
      <w:r w:rsidRPr="00CA57D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міцніючий</w:t>
      </w:r>
      <w:proofErr w:type="spellEnd"/>
      <w:proofErr w:type="gramEnd"/>
      <w:r w:rsidRPr="00CA57D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. </w:t>
      </w:r>
    </w:p>
    <w:p w:rsidR="00CA57DB" w:rsidRPr="00CA57DB" w:rsidRDefault="00CA57DB" w:rsidP="00CA57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7DB">
        <w:rPr>
          <w:rFonts w:ascii="Times New Roman" w:hAnsi="Times New Roman" w:cs="Times New Roman"/>
          <w:sz w:val="28"/>
          <w:szCs w:val="28"/>
          <w:lang w:val="uk-UA"/>
        </w:rPr>
        <w:t>міцніючий — теперішній час, недоконаний вид, чоловічий рід, однина, називний відмінок.</w:t>
      </w:r>
    </w:p>
    <w:p w:rsidR="00CA57DB" w:rsidRPr="00CA57DB" w:rsidRDefault="00CA57DB" w:rsidP="00CA57DB">
      <w:pPr>
        <w:shd w:val="clear" w:color="auto" w:fill="FFFDFD"/>
        <w:spacing w:after="0" w:line="360" w:lineRule="auto"/>
        <w:jc w:val="both"/>
        <w:textAlignment w:val="baseline"/>
        <w:rPr>
          <w:ins w:id="10" w:author="Unknown"/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ins w:id="11" w:author="Unknown">
        <w:r w:rsidRPr="00CA57DB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д</w:t>
        </w:r>
      </w:ins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іти,  міцніючий — </w:t>
      </w:r>
      <w:ins w:id="12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не є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прикметни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</w:t>
      </w:r>
      <w:proofErr w:type="spellEnd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ins w:id="13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і не є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дієслов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ом</w:t>
      </w:r>
      <w:proofErr w:type="spellEnd"/>
      <w:ins w:id="14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, але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ма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є</w:t>
      </w:r>
      <w:proofErr w:type="spellEnd"/>
      <w:ins w:id="15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граматичні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ознаки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цих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частин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мови. </w:t>
        </w:r>
      </w:ins>
      <w:proofErr w:type="spellStart"/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</w:t>
      </w:r>
      <w:ins w:id="16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е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</w:t>
        </w:r>
        <w:proofErr w:type="spellStart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дієприкметник</w:t>
        </w:r>
        <w:proofErr w:type="spellEnd"/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.</w:t>
        </w:r>
      </w:ins>
    </w:p>
    <w:p w:rsidR="00CA57DB" w:rsidRPr="00CA57DB" w:rsidRDefault="00CA57DB" w:rsidP="00CA57DB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 яких слів утворене слово дієприкметник? (дієслово і прикметник)</w:t>
      </w:r>
    </w:p>
    <w:p w:rsidR="00CA57DB" w:rsidRPr="00CA57DB" w:rsidRDefault="00CA57DB" w:rsidP="00CA57D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 це значить? (що дієприкметник має ознаки дієслова і прикметника)</w:t>
      </w:r>
    </w:p>
    <w:p w:rsidR="00CA57DB" w:rsidRPr="00CA57DB" w:rsidRDefault="00CA57DB" w:rsidP="00CA57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7DB">
        <w:rPr>
          <w:rFonts w:ascii="Times New Roman" w:hAnsi="Times New Roman" w:cs="Times New Roman"/>
          <w:sz w:val="28"/>
          <w:szCs w:val="28"/>
          <w:lang w:val="uk-UA"/>
        </w:rPr>
        <w:t>Давайте разом сформулюємо правило- що ж називається дієприкметником? Але , будь ласка, зверніть увагу , що дієприкметник – це особлива форма дієслова.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A57DB"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8"/>
          <w:lang w:val="uk-UA" w:eastAsia="uk-UA"/>
        </w:rPr>
        <w:t>Висновок</w:t>
      </w:r>
      <w:r w:rsidRPr="00CA57DB">
        <w:rPr>
          <w:rFonts w:ascii="Times New Roman" w:eastAsia="Times New Roman" w:hAnsi="Times New Roman" w:cs="Times New Roman"/>
          <w:spacing w:val="40"/>
          <w:sz w:val="28"/>
          <w:szCs w:val="28"/>
          <w:lang w:val="uk-UA" w:eastAsia="uk-UA"/>
        </w:rPr>
        <w:t>.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A57D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Дієприкметник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особлива форма дієслова, яка виражає ознаку предмета за дією і відповідає на питання </w:t>
      </w:r>
      <w:r w:rsidRPr="00CA57D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який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? </w:t>
      </w:r>
      <w:proofErr w:type="spellStart"/>
      <w:r w:rsidRPr="00CA57D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Темніючий</w:t>
      </w:r>
      <w:r w:rsidRPr="00CA57D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 w:eastAsia="uk-UA"/>
        </w:rPr>
        <w:t>г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(той, що темніє), </w:t>
      </w:r>
      <w:r w:rsidRPr="00CA57D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потемнілий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(той, що по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темнів).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Дієприкметник має властивості дієслова і прикметника.</w:t>
      </w:r>
    </w:p>
    <w:p w:rsidR="00CA57DB" w:rsidRPr="00CA57DB" w:rsidRDefault="008F1612" w:rsidP="008F16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</w:t>
      </w:r>
      <w:r w:rsidR="00CA57DB" w:rsidRPr="00CA57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="00CA57DB" w:rsidRPr="00CA57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proofErr w:type="spellEnd"/>
      <w:r w:rsidR="00CA57DB" w:rsidRPr="00CA57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CA57DB" w:rsidRPr="00CA57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вправ</w:t>
      </w:r>
      <w:proofErr w:type="spellEnd"/>
      <w:r w:rsidR="00CA57DB" w:rsidRPr="00CA57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на </w:t>
      </w:r>
      <w:proofErr w:type="spellStart"/>
      <w:r w:rsidR="00CA57DB" w:rsidRPr="00CA57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закріплення</w:t>
      </w:r>
      <w:proofErr w:type="spellEnd"/>
      <w:r w:rsidR="00CA57DB" w:rsidRPr="00CA57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CA57DB" w:rsidRPr="00CA57DB" w:rsidRDefault="008F1612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2.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</w:t>
      </w:r>
      <w:r w:rsidR="00CA57DB" w:rsidRPr="00CA57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Розподільне</w:t>
      </w:r>
      <w:proofErr w:type="gramEnd"/>
      <w:r w:rsidR="00CA57DB" w:rsidRPr="00CA57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письмо. 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      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Прослухати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словосполучення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Розподілити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їх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дві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колонки: </w:t>
      </w:r>
      <w:proofErr w:type="gram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першу</w:t>
      </w:r>
      <w:proofErr w:type="gram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прикметники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іменниками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 другу –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дієприкметники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іменниками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Довести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правильність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виконання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Зелене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поле,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зеленіюче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поле;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стихаючий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вітер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, тихий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вітер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жовтий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колос,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пожовклий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колос;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стихаючий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спів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, тихий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спів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сяючі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очі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блискучі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очі</w:t>
      </w:r>
      <w:proofErr w:type="spellEnd"/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. </w:t>
      </w:r>
    </w:p>
    <w:p w:rsidR="00CA57DB" w:rsidRPr="00CA57DB" w:rsidRDefault="008F1612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F16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</w:t>
      </w:r>
      <w:proofErr w:type="gramStart"/>
      <w:r w:rsidRPr="008F16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2.Гру</w:t>
      </w:r>
      <w:proofErr w:type="gramEnd"/>
      <w:r w:rsidRPr="008F16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«</w:t>
      </w:r>
      <w:proofErr w:type="spellStart"/>
      <w:r w:rsidRPr="008F16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Хто</w:t>
      </w:r>
      <w:proofErr w:type="spellEnd"/>
      <w:r w:rsidRPr="008F16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F16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заблукав</w:t>
      </w:r>
      <w:proofErr w:type="spellEnd"/>
      <w:r w:rsidRPr="008F16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Вказати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хто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де </w:t>
      </w:r>
      <w:proofErr w:type="spellStart"/>
      <w:proofErr w:type="gram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заблукав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(</w:t>
      </w:r>
      <w:proofErr w:type="gram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усно)-назвати зайве слово у рядку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А)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обсаджений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притихлий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тихий;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Б)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побілений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червоний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грізний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В) сидячий, пробитий,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зробити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F1612" w:rsidRDefault="008F1612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F16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2.3.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Гра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Упізнай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мене»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Записати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речення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Підкреслити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дієприкметники</w:t>
      </w:r>
      <w:proofErr w:type="spellEnd"/>
      <w:r w:rsidR="008F16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визначити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граматичні</w:t>
      </w:r>
      <w:proofErr w:type="spellEnd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ознаки</w:t>
      </w:r>
      <w:proofErr w:type="spellEnd"/>
      <w:r w:rsidR="008F16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A57DB" w:rsidRPr="00CA57DB" w:rsidRDefault="008F1612" w:rsidP="00CA57DB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Усвідомлена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любов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свого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народу не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поєднується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ненавистю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інших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(Д. Лихачов). 2. Я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єсть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народ,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Правди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сила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ніким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звойована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була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(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П.Тичина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3. </w:t>
      </w:r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 рідний край , грозою вмитий , ведуть усі шляхи на світі(</w:t>
      </w:r>
      <w:proofErr w:type="spellStart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М.Стельмах</w:t>
      </w:r>
      <w:proofErr w:type="spellEnd"/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). 2. Раз добром нагріте серце вік не прохолоне (Т.Шевченко).</w:t>
      </w:r>
      <w:r w:rsidR="00CA57DB"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A57DB" w:rsidRPr="00CA57DB" w:rsidRDefault="008F1612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 w:rsidR="00CA57DB" w:rsidRPr="00CA57DB">
        <w:rPr>
          <w:rFonts w:ascii="Times New Roman" w:eastAsia="Times New Roman" w:hAnsi="Times New Roman" w:cs="Times New Roman"/>
          <w:b/>
          <w:sz w:val="28"/>
          <w:szCs w:val="28"/>
        </w:rPr>
        <w:t>Узагальнення</w:t>
      </w:r>
      <w:proofErr w:type="spellEnd"/>
      <w:r w:rsidR="00CA57DB" w:rsidRPr="00CA57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7DB" w:rsidRPr="00CA57DB">
        <w:rPr>
          <w:rFonts w:ascii="Times New Roman" w:eastAsia="Times New Roman" w:hAnsi="Times New Roman" w:cs="Times New Roman"/>
          <w:b/>
          <w:sz w:val="28"/>
          <w:szCs w:val="28"/>
        </w:rPr>
        <w:t>вивченого</w:t>
      </w:r>
      <w:proofErr w:type="spellEnd"/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нашого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уроку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пропоную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тестові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вивченій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темі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CA57DB"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засвоїли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вивчений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57DB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CA57DB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57DB" w:rsidRPr="00CA57DB" w:rsidTr="00D67144">
        <w:tc>
          <w:tcPr>
            <w:tcW w:w="4785" w:type="dxa"/>
          </w:tcPr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Варіант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– 1</w:t>
            </w:r>
          </w:p>
          <w:p w:rsidR="00CA57DB" w:rsidRPr="00CA57DB" w:rsidRDefault="00CA57DB" w:rsidP="00CA57DB">
            <w:pPr>
              <w:spacing w:line="36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1.Дієприкметник –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це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самостійна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незмінна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частина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мови;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самостійна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змінна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частина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мови;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особлива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форма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дієслова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безособова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форма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дієслова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2.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Дієприкметник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змінюється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за: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lastRenderedPageBreak/>
              <w:t xml:space="preserve">А) родами, числами,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відмінками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часами і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дієвідмінами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родами та числами;       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відмінками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та числами.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3.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Дієприкметник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відповідає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на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питання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роблячи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зробивши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робити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зробити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?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роблячий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зроблений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який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яка? яке?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які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?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4.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Дієприкметники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мають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такі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часи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теперішній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минулий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і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майбутній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теперішній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і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минулий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теперішній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і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майбутній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минулий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і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майбутній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5. У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реченні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дієприкметник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виконує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синтаксичну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роль: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присудок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обставина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обставина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додаток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означення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присудка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означення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підмет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6. У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якому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рядку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всі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слова –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дієприкметники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прочитаний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сказаний,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вишитий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вивчений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цікава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прочитаний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атакуючий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сухий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відлітаючий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Г)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охмарений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передплатне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потемніле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.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786" w:type="dxa"/>
          </w:tcPr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Варіант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– 2</w:t>
            </w:r>
          </w:p>
          <w:p w:rsidR="00CA57DB" w:rsidRPr="00CA57DB" w:rsidRDefault="00CA57DB" w:rsidP="00CA57DB">
            <w:pPr>
              <w:spacing w:line="36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1.Дієприкметник –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це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особлива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форма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дієслова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самостійна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змінна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частина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мови;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самостійна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незмінна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частина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мови;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безособова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форма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дієслова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2.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Дієприкметник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змінюється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за: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lastRenderedPageBreak/>
              <w:t xml:space="preserve">А)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відмінками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та числами;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часами і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дієвідмінами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родами та числами;       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Г) родами, числами,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відмінками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.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3.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Дієприкметник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відповідає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на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питання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роблячи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зробивши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який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яка? яке?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які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?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роблячий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зроблений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робити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?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що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зробити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?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4.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Дієприкметники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мають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такі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часи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теперішній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минулий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і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майбутній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теперішній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і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майбутній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теперішній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і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минулий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минулий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і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майбутній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5. У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реченні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дієприкметник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виконує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синтаксичну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роль: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означення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присудка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обставина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додаток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присудок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обставина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означення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та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підмет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6. У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якому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рядку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всі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слова –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дієприкметники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прочитаний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сказаний,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вишитий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вивчений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цікава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прочитаний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атакуючий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сухий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відлітаючий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;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Г)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охмарений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передплатне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потемніле</w:t>
            </w:r>
            <w:proofErr w:type="spellEnd"/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.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CA57DB" w:rsidRPr="00CA57DB" w:rsidRDefault="008F1612" w:rsidP="00CA57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Перев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ір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себе. </w:t>
      </w:r>
      <w:r w:rsidR="00CA57DB" w:rsidRPr="00CA57DB">
        <w:rPr>
          <w:rFonts w:ascii="Times New Roman" w:eastAsia="Times New Roman" w:hAnsi="Times New Roman" w:cs="Times New Roman"/>
          <w:iCs/>
          <w:sz w:val="28"/>
          <w:szCs w:val="28"/>
        </w:rPr>
        <w:t xml:space="preserve">Ключ: </w:t>
      </w:r>
    </w:p>
    <w:p w:rsidR="00CA57DB" w:rsidRPr="00CA57DB" w:rsidRDefault="00CA57DB" w:rsidP="00CA57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 xml:space="preserve">І </w:t>
      </w:r>
      <w:proofErr w:type="spellStart"/>
      <w:r w:rsidRPr="00CA57DB">
        <w:rPr>
          <w:rFonts w:ascii="Times New Roman" w:eastAsia="Times New Roman" w:hAnsi="Times New Roman" w:cs="Times New Roman"/>
          <w:iCs/>
          <w:sz w:val="28"/>
          <w:szCs w:val="28"/>
        </w:rPr>
        <w:t>варіант</w:t>
      </w:r>
      <w:proofErr w:type="spellEnd"/>
      <w:r w:rsidR="008F1612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Pr="00CA57DB">
        <w:rPr>
          <w:rFonts w:ascii="Times New Roman" w:eastAsia="Times New Roman" w:hAnsi="Times New Roman" w:cs="Times New Roman"/>
          <w:iCs/>
          <w:sz w:val="28"/>
          <w:szCs w:val="28"/>
        </w:rPr>
        <w:t>1 – в; 2 – а; 3 – г; 4 – б; 5 – в; 6 – а.</w:t>
      </w:r>
    </w:p>
    <w:p w:rsidR="00CA57DB" w:rsidRDefault="00CA57DB" w:rsidP="008F161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iCs/>
          <w:sz w:val="28"/>
          <w:szCs w:val="28"/>
        </w:rPr>
        <w:t xml:space="preserve">ІІ – </w:t>
      </w:r>
      <w:proofErr w:type="spellStart"/>
      <w:r w:rsidRPr="00CA57DB">
        <w:rPr>
          <w:rFonts w:ascii="Times New Roman" w:eastAsia="Times New Roman" w:hAnsi="Times New Roman" w:cs="Times New Roman"/>
          <w:iCs/>
          <w:sz w:val="28"/>
          <w:szCs w:val="28"/>
        </w:rPr>
        <w:t>варіант</w:t>
      </w:r>
      <w:proofErr w:type="spellEnd"/>
      <w:r w:rsidR="008F1612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1</w:t>
      </w:r>
      <w:r w:rsidRPr="00CA57DB">
        <w:rPr>
          <w:rFonts w:ascii="Times New Roman" w:eastAsia="Times New Roman" w:hAnsi="Times New Roman" w:cs="Times New Roman"/>
          <w:iCs/>
          <w:sz w:val="28"/>
          <w:szCs w:val="28"/>
        </w:rPr>
        <w:t>- а; 2 – г; 3- б; 4 – в; 5 – а, 6- а.</w:t>
      </w:r>
    </w:p>
    <w:p w:rsidR="008F1612" w:rsidRPr="00CA57DB" w:rsidRDefault="008F1612" w:rsidP="008F161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 xml:space="preserve">4. </w:t>
      </w:r>
      <w:r w:rsidRPr="008F1612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Домашнє завдання</w:t>
      </w:r>
    </w:p>
    <w:p w:rsidR="00CA57DB" w:rsidRPr="00CA57DB" w:rsidRDefault="008F1612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Вивчити правила у підручнику. </w:t>
      </w:r>
      <w:r w:rsidR="00CA57DB"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Скласти речення з дієприкметниками: прочитани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й, дозрілий, освітлений, сяючий (письмово).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493D" w:rsidRPr="00CA57DB" w:rsidRDefault="0074493D" w:rsidP="00CA57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4493D" w:rsidRPr="00CA57DB" w:rsidSect="005851B1">
      <w:footerReference w:type="default" r:id="rId7"/>
      <w:pgSz w:w="11906" w:h="16838"/>
      <w:pgMar w:top="1134" w:right="850" w:bottom="1134" w:left="1701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E47" w:rsidRDefault="000C2E47" w:rsidP="00CA57DB">
      <w:pPr>
        <w:spacing w:after="0" w:line="240" w:lineRule="auto"/>
      </w:pPr>
      <w:r>
        <w:separator/>
      </w:r>
    </w:p>
  </w:endnote>
  <w:endnote w:type="continuationSeparator" w:id="0">
    <w:p w:rsidR="000C2E47" w:rsidRDefault="000C2E47" w:rsidP="00CA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F" w:rsidRDefault="000C2E47">
    <w:pPr>
      <w:pStyle w:val="a3"/>
    </w:pPr>
  </w:p>
  <w:p w:rsidR="009A37BF" w:rsidRDefault="000C2E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E47" w:rsidRDefault="000C2E47" w:rsidP="00CA57DB">
      <w:pPr>
        <w:spacing w:after="0" w:line="240" w:lineRule="auto"/>
      </w:pPr>
      <w:r>
        <w:separator/>
      </w:r>
    </w:p>
  </w:footnote>
  <w:footnote w:type="continuationSeparator" w:id="0">
    <w:p w:rsidR="000C2E47" w:rsidRDefault="000C2E47" w:rsidP="00CA5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ECA"/>
    <w:multiLevelType w:val="hybridMultilevel"/>
    <w:tmpl w:val="D8060230"/>
    <w:lvl w:ilvl="0" w:tplc="5D66AE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3CB3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E2AC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2AFF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A07B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CA7F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0E0A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14E5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38E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71231A"/>
    <w:multiLevelType w:val="hybridMultilevel"/>
    <w:tmpl w:val="754C422A"/>
    <w:lvl w:ilvl="0" w:tplc="330EF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212C2"/>
    <w:multiLevelType w:val="hybridMultilevel"/>
    <w:tmpl w:val="E7C63C50"/>
    <w:lvl w:ilvl="0" w:tplc="A5EE13E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578F3"/>
    <w:multiLevelType w:val="hybridMultilevel"/>
    <w:tmpl w:val="A67A24F8"/>
    <w:lvl w:ilvl="0" w:tplc="B9FEBD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AC1F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D281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3079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3645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2E04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E8BF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781C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52FB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775199F"/>
    <w:multiLevelType w:val="hybridMultilevel"/>
    <w:tmpl w:val="FE408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E59E8"/>
    <w:multiLevelType w:val="hybridMultilevel"/>
    <w:tmpl w:val="D60AB97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B4E98"/>
    <w:multiLevelType w:val="hybridMultilevel"/>
    <w:tmpl w:val="28C0C592"/>
    <w:lvl w:ilvl="0" w:tplc="0BDC4F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15A29"/>
    <w:multiLevelType w:val="hybridMultilevel"/>
    <w:tmpl w:val="C93CB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A2CEE"/>
    <w:multiLevelType w:val="hybridMultilevel"/>
    <w:tmpl w:val="1A48BBAE"/>
    <w:lvl w:ilvl="0" w:tplc="7DBE6834">
      <w:start w:val="1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28"/>
    <w:rsid w:val="00013B05"/>
    <w:rsid w:val="000C2E47"/>
    <w:rsid w:val="0074493D"/>
    <w:rsid w:val="008F1612"/>
    <w:rsid w:val="00C30428"/>
    <w:rsid w:val="00CA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28ED"/>
  <w15:chartTrackingRefBased/>
  <w15:docId w15:val="{302543C3-5D41-4D24-9E62-F74E2412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A57DB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CA57DB"/>
    <w:rPr>
      <w:rFonts w:ascii="Calibri" w:eastAsia="Times New Roman" w:hAnsi="Calibri" w:cs="Times New Roman"/>
    </w:rPr>
  </w:style>
  <w:style w:type="table" w:styleId="a5">
    <w:name w:val="Table Grid"/>
    <w:basedOn w:val="a1"/>
    <w:uiPriority w:val="59"/>
    <w:rsid w:val="00CA57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CA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3</cp:revision>
  <dcterms:created xsi:type="dcterms:W3CDTF">2021-11-16T10:56:00Z</dcterms:created>
  <dcterms:modified xsi:type="dcterms:W3CDTF">2021-11-16T11:46:00Z</dcterms:modified>
</cp:coreProperties>
</file>