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Робота над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чистомовкою</w:t>
      </w:r>
      <w:proofErr w:type="spellEnd"/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Жабка в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жовтому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жакеті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Жук </w:t>
      </w:r>
      <w:proofErr w:type="gram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зеленому</w:t>
      </w:r>
      <w:proofErr w:type="gram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жилеті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Жаба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ґудзик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застіба</w:t>
      </w:r>
      <w:proofErr w:type="gram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Жук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годинничка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вийма</w:t>
      </w:r>
      <w:proofErr w:type="gram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звук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чули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найчастіше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У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жилеті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жабка?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У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жилеті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жук?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Хто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засті</w:t>
      </w:r>
      <w:proofErr w:type="gram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</w:t>
      </w:r>
      <w:proofErr w:type="gram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ґудзик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3.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Гра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«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Відшукай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слова»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E1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Завдання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з'єднати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утворилися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слова.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слова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малюнок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124F20" wp14:editId="64724608">
            <wp:extent cx="6400800" cy="3922811"/>
            <wp:effectExtent l="0" t="0" r="0" b="1905"/>
            <wp:docPr id="47" name="Рисунок 47" descr="https://nuschool.com.ua/lessons/mova/1klas_2/1klas_2.files/image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508" descr="https://nuschool.com.ua/lessons/mova/1klas_2/1klas_2.files/image0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2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proofErr w:type="gram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</w:t>
      </w:r>
      <w:proofErr w:type="gram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іть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слова,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утворилися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gram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Яке</w:t>
      </w:r>
      <w:proofErr w:type="gram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зайве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  <w:lastRenderedPageBreak/>
        <w:t>4</w:t>
      </w: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. Робота за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сторінкою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зошита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(</w:t>
      </w: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с. 10</w:t>
      </w: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)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1)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Бесіда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за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малюнком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Кого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бачите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малюнку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роблять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Кого </w:t>
      </w:r>
      <w:proofErr w:type="gram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вони</w:t>
      </w:r>
      <w:proofErr w:type="gram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розглядають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бачили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такого жука?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Розкажіть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уроці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будемо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вчитися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писати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малу букву </w:t>
      </w:r>
      <w:r w:rsidRPr="008E1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</w:t>
      </w: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склади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слова та </w:t>
      </w:r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</w:t>
      </w:r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нею.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</w:pPr>
      <w:ins w:id="0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2)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Аналіз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елементів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, з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яких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складається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мала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рукописна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буква «ж».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Розглядання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її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зразка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на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плашці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вгорі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сторінки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EF1248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 xml:space="preserve">3) Перегляд </w:t>
      </w:r>
      <w:r w:rsidR="00EF1248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відео</w:t>
      </w:r>
    </w:p>
    <w:p w:rsidR="00E171AB" w:rsidRDefault="00EF1248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 xml:space="preserve"> </w:t>
      </w:r>
      <w:hyperlink r:id="rId6" w:history="1">
        <w:r w:rsidRPr="00011129">
          <w:rPr>
            <w:rStyle w:val="a5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val="uk-UA" w:eastAsia="ru-RU"/>
          </w:rPr>
          <w:t>https://www.youtube.com/watch?v=me1J_oR7Klk</w:t>
        </w:r>
      </w:hyperlink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GoBack"/>
      <w:bookmarkEnd w:id="2"/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4</w:t>
      </w:r>
      <w:ins w:id="3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) Письмо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елементів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на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малюнку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олівцем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(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спочатку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перший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елемент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, 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потім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—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другий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).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4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5</w:t>
      </w:r>
      <w:ins w:id="5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) Письмо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малої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рукописної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літери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«ж».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center"/>
        <w:rPr>
          <w:ins w:id="6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F57EB8" wp14:editId="7B0B1C33">
            <wp:extent cx="2162175" cy="1371600"/>
            <wp:effectExtent l="0" t="0" r="9525" b="0"/>
            <wp:docPr id="46" name="Рисунок 46" descr="https://nuschool.com.ua/lessons/mova/1klas_2/1klas_2.files/image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507" descr="https://nuschool.com.ua/lessons/mova/1klas_2/1klas_2.files/image0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6</w:t>
      </w:r>
      <w:ins w:id="8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Вправляння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в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письмі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9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0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Письмо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складів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та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слів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з буквою </w:t>
        </w:r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ж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 (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звернути</w:t>
        </w:r>
        <w:proofErr w:type="spell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увагу</w:t>
        </w:r>
        <w:proofErr w:type="spell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на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поєднання</w:t>
        </w:r>
        <w:proofErr w:type="spell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букв </w:t>
        </w:r>
        <w:proofErr w:type="gram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у</w:t>
        </w:r>
        <w:proofErr w:type="gram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словах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).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1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2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 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Списування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4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Прочитайте </w:t>
        </w:r>
        <w:proofErr w:type="gram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перше</w:t>
        </w:r>
        <w:proofErr w:type="gram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5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6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Хто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випустив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жука?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18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Як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починаємо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писати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?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19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0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lastRenderedPageBreak/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Що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поставимо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у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кінці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?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1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2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Спишіть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7</w:t>
      </w:r>
      <w:ins w:id="24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) Робота за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малюнком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5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6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Нумо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разом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відвідаємо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королівство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жабок.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7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28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У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цьому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королівстві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всі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жабки </w:t>
        </w:r>
        <w:proofErr w:type="spellStart"/>
        <w:proofErr w:type="gram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</w:t>
        </w:r>
        <w:proofErr w:type="gram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ізні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за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кольором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а одна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із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них — жабка-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царівна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29" w:author="Unknown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ins w:id="30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Пригадайте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яких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кольорів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бувають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жабки. 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31" w:author="Unknown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ins w:id="32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— Як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має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виглядати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жабка-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царівна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? 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33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proofErr w:type="spellStart"/>
      <w:ins w:id="34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озгля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ньте</w:t>
      </w:r>
      <w:proofErr w:type="spellEnd"/>
      <w:ins w:id="35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жабок на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малюнку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визнач</w:t>
        </w:r>
      </w:ins>
      <w:proofErr w:type="spellEnd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</w:t>
      </w:r>
      <w:ins w:id="36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скільки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їх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усього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чи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є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серед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них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однакові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. 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Визначте</w:t>
      </w:r>
      <w:ins w:id="37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якими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олівцями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зафарбов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уєте</w:t>
      </w:r>
      <w:proofErr w:type="spellEnd"/>
      <w:ins w:id="38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жабок, яку жабку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зроб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ити</w:t>
      </w:r>
      <w:proofErr w:type="spellEnd"/>
      <w:ins w:id="39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царівною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домал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юй</w:t>
      </w:r>
      <w:proofErr w:type="spellEnd"/>
      <w:ins w:id="40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їй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корону і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зафарб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уй</w:t>
      </w:r>
      <w:proofErr w:type="spellEnd"/>
      <w:ins w:id="41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малюнки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42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43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2)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Читання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за </w:t>
        </w:r>
        <w:proofErr w:type="spellStart"/>
        <w:proofErr w:type="gram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стр</w:t>
        </w:r>
        <w:proofErr w:type="gram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ілочками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(с. 11).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44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Читання</w:t>
      </w:r>
      <w:ins w:id="45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с</w:t>
        </w:r>
      </w:ins>
      <w:proofErr w:type="spellStart"/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лів</w:t>
      </w:r>
      <w:proofErr w:type="spellEnd"/>
      <w:ins w:id="46" w:author="Unknown"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за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стрілочками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 (</w:t>
        </w:r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Звук [ж] у </w:t>
        </w:r>
        <w:proofErr w:type="gram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кожному</w:t>
        </w:r>
        <w:proofErr w:type="gram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слові</w:t>
        </w:r>
        <w:proofErr w:type="spell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вимовля</w:t>
        </w:r>
      </w:ins>
      <w:r w:rsidRPr="008E11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ється</w:t>
      </w:r>
      <w:proofErr w:type="spellEnd"/>
      <w:ins w:id="47" w:author="Unknown"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дзвінко</w:t>
        </w:r>
        <w:proofErr w:type="spellEnd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.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)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48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49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3) Письмо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слів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рукописними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буквами.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50" w:author="Unknown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ins w:id="51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4) </w:t>
        </w:r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Робота за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малюнками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зошита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(</w:t>
        </w:r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 xml:space="preserve">банан і 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lang w:eastAsia="ru-RU"/>
          </w:rPr>
          <w:t>кульбаба</w:t>
        </w:r>
        <w:proofErr w:type="spellEnd"/>
        <w:r w:rsidRPr="008E11E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).</w:t>
        </w:r>
      </w:ins>
      <w:r w:rsidRPr="008E1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Дописування слів.</w:t>
      </w:r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52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53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5)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Запис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слів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,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речень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E171AB" w:rsidRPr="008E11E5" w:rsidRDefault="00E171AB" w:rsidP="00E171AB">
      <w:pPr>
        <w:shd w:val="clear" w:color="auto" w:fill="FFFFFF"/>
        <w:spacing w:before="100" w:beforeAutospacing="1" w:after="100" w:afterAutospacing="1" w:line="240" w:lineRule="auto"/>
        <w:jc w:val="both"/>
        <w:rPr>
          <w:ins w:id="54" w:author="Unknow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ins w:id="55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6)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Списування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друкованого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речення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3F"/>
    <w:rsid w:val="00010D09"/>
    <w:rsid w:val="00017CA4"/>
    <w:rsid w:val="00056684"/>
    <w:rsid w:val="00076724"/>
    <w:rsid w:val="00086149"/>
    <w:rsid w:val="000B39F4"/>
    <w:rsid w:val="000C4467"/>
    <w:rsid w:val="000E5B24"/>
    <w:rsid w:val="001532AB"/>
    <w:rsid w:val="00155A67"/>
    <w:rsid w:val="0019264A"/>
    <w:rsid w:val="001C5E1C"/>
    <w:rsid w:val="001D6188"/>
    <w:rsid w:val="00212D0C"/>
    <w:rsid w:val="00221FAE"/>
    <w:rsid w:val="0023021D"/>
    <w:rsid w:val="00270EEC"/>
    <w:rsid w:val="00285BA8"/>
    <w:rsid w:val="00286A55"/>
    <w:rsid w:val="002F6B3B"/>
    <w:rsid w:val="00305219"/>
    <w:rsid w:val="00311D53"/>
    <w:rsid w:val="003B1B2E"/>
    <w:rsid w:val="0045633F"/>
    <w:rsid w:val="004A34B1"/>
    <w:rsid w:val="004B1728"/>
    <w:rsid w:val="004F15C7"/>
    <w:rsid w:val="005327C1"/>
    <w:rsid w:val="00544AA4"/>
    <w:rsid w:val="005D0DDE"/>
    <w:rsid w:val="005D72D7"/>
    <w:rsid w:val="005E1543"/>
    <w:rsid w:val="005F323D"/>
    <w:rsid w:val="00636396"/>
    <w:rsid w:val="006510B7"/>
    <w:rsid w:val="00666486"/>
    <w:rsid w:val="006B21A7"/>
    <w:rsid w:val="006D6043"/>
    <w:rsid w:val="006E3CE8"/>
    <w:rsid w:val="00707A14"/>
    <w:rsid w:val="007A0E9B"/>
    <w:rsid w:val="007B47C0"/>
    <w:rsid w:val="00817FA6"/>
    <w:rsid w:val="0083722E"/>
    <w:rsid w:val="00861139"/>
    <w:rsid w:val="00864E05"/>
    <w:rsid w:val="00873A26"/>
    <w:rsid w:val="00936199"/>
    <w:rsid w:val="00960561"/>
    <w:rsid w:val="009667C1"/>
    <w:rsid w:val="00980601"/>
    <w:rsid w:val="0099709F"/>
    <w:rsid w:val="009B1717"/>
    <w:rsid w:val="009F305A"/>
    <w:rsid w:val="009F58D1"/>
    <w:rsid w:val="00A324BC"/>
    <w:rsid w:val="00A66593"/>
    <w:rsid w:val="00A738BA"/>
    <w:rsid w:val="00A74EC6"/>
    <w:rsid w:val="00A77150"/>
    <w:rsid w:val="00B005A6"/>
    <w:rsid w:val="00B2141E"/>
    <w:rsid w:val="00B22D5C"/>
    <w:rsid w:val="00B43966"/>
    <w:rsid w:val="00B91E07"/>
    <w:rsid w:val="00B958A4"/>
    <w:rsid w:val="00BB15AB"/>
    <w:rsid w:val="00BB630C"/>
    <w:rsid w:val="00BF3FC9"/>
    <w:rsid w:val="00C23FA1"/>
    <w:rsid w:val="00C84488"/>
    <w:rsid w:val="00CB0EE3"/>
    <w:rsid w:val="00CD371B"/>
    <w:rsid w:val="00CE0B7E"/>
    <w:rsid w:val="00D03DE4"/>
    <w:rsid w:val="00D97EEB"/>
    <w:rsid w:val="00DB64EA"/>
    <w:rsid w:val="00DD7822"/>
    <w:rsid w:val="00DE36E9"/>
    <w:rsid w:val="00DE7706"/>
    <w:rsid w:val="00E171AB"/>
    <w:rsid w:val="00E17877"/>
    <w:rsid w:val="00E94CA7"/>
    <w:rsid w:val="00EB7984"/>
    <w:rsid w:val="00EF1248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1A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F12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1A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F12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e1J_oR7Kl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292</Words>
  <Characters>1670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2021-01-14T08:54:00Z</dcterms:created>
  <dcterms:modified xsi:type="dcterms:W3CDTF">2021-01-14T09:28:00Z</dcterms:modified>
</cp:coreProperties>
</file>