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DF" w:rsidRPr="00CD25DF" w:rsidRDefault="003B16BE" w:rsidP="00CD25DF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19.10.21. </w:t>
      </w:r>
    </w:p>
    <w:p w:rsidR="00CD25DF" w:rsidRDefault="003B16BE" w:rsidP="00CD25DF">
      <w:pPr>
        <w:spacing w:after="150" w:line="312" w:lineRule="atLeast"/>
        <w:outlineLvl w:val="0"/>
        <w:rPr>
          <w:rFonts w:ascii="font-awesome" w:eastAsia="Times New Roman" w:hAnsi="font-awesome" w:cs="Arial"/>
          <w:color w:val="C6C6C6"/>
          <w:sz w:val="18"/>
          <w:szCs w:val="18"/>
          <w:u w:val="single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Тема уроку. </w:t>
      </w:r>
      <w:r w:rsidR="00CD25DF" w:rsidRPr="00CD25DF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Реакції обміну між розчинами електролітів</w:t>
      </w:r>
      <w:r w:rsidR="00CD25DF" w:rsidRPr="00CD25DF">
        <w:rPr>
          <w:rFonts w:ascii="font-awesome" w:eastAsia="Times New Roman" w:hAnsi="font-awesome" w:cs="Arial"/>
          <w:color w:val="C6C6C6"/>
          <w:sz w:val="18"/>
          <w:szCs w:val="18"/>
          <w:u w:val="single"/>
          <w:lang w:eastAsia="uk-UA"/>
        </w:rPr>
        <w:t> </w:t>
      </w:r>
    </w:p>
    <w:p w:rsidR="008759C6" w:rsidRPr="008759C6" w:rsidRDefault="008759C6" w:rsidP="00CD25DF">
      <w:pPr>
        <w:spacing w:after="150" w:line="312" w:lineRule="atLeast"/>
        <w:outlineLvl w:val="0"/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Мета уроку: </w:t>
      </w:r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>з’ясуват</w:t>
      </w:r>
      <w:r>
        <w:rPr>
          <w:rFonts w:ascii="Roboto Condensed" w:eastAsia="Times New Roman" w:hAnsi="Roboto Condensed" w:cs="Times New Roman" w:hint="eastAsia"/>
          <w:bCs/>
          <w:color w:val="000000" w:themeColor="text1"/>
          <w:kern w:val="36"/>
          <w:sz w:val="36"/>
          <w:szCs w:val="36"/>
          <w:lang w:eastAsia="uk-UA"/>
        </w:rPr>
        <w:t>и</w:t>
      </w:r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 xml:space="preserve">, які реакції називають реакціями </w:t>
      </w:r>
      <w:proofErr w:type="spellStart"/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>йонного</w:t>
      </w:r>
      <w:proofErr w:type="spellEnd"/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 xml:space="preserve"> обміну, в яких випадках вони можливі та навчитись складати повні та скорочені </w:t>
      </w:r>
      <w:proofErr w:type="spellStart"/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>йонні</w:t>
      </w:r>
      <w:proofErr w:type="spellEnd"/>
      <w:r>
        <w:rPr>
          <w:rFonts w:ascii="Roboto Condensed" w:eastAsia="Times New Roman" w:hAnsi="Roboto Condensed" w:cs="Times New Roman"/>
          <w:bCs/>
          <w:color w:val="000000" w:themeColor="text1"/>
          <w:kern w:val="36"/>
          <w:sz w:val="36"/>
          <w:szCs w:val="36"/>
          <w:lang w:eastAsia="uk-UA"/>
        </w:rPr>
        <w:t xml:space="preserve"> рівняння.</w:t>
      </w:r>
    </w:p>
    <w:p w:rsidR="00CD25DF" w:rsidRPr="00CD25DF" w:rsidRDefault="00CD25DF" w:rsidP="00CD25DF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proofErr w:type="spellStart"/>
      <w:r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Йонні</w:t>
      </w:r>
      <w:proofErr w:type="spellEnd"/>
      <w:r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 xml:space="preserve"> реакції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При взаємодії електролітів сполучається тільки протилежно заряджені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Якщо при цьому утвориться нова речовина у вигляді осаду, газу, слабкого електроліту, то такі реакції можна вважати необоротними, тобто як такі, що йдуть до кінця. Такі реакції називаються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йонними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і записують їх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йонними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рівняннями.</w:t>
      </w:r>
    </w:p>
    <w:p w:rsidR="00CD25DF" w:rsidRPr="00CD25DF" w:rsidRDefault="00CD25DF" w:rsidP="00CD25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Реакції у водних розчинах електролітів є реакціями між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йонами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і називаються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йонними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реакціями.</w:t>
      </w:r>
    </w:p>
    <w:p w:rsidR="00CD25DF" w:rsidRP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При складанні реакцій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обміну слід пам’ятати:</w:t>
      </w:r>
    </w:p>
    <w:p w:rsidR="00CD25DF" w:rsidRPr="00CD25DF" w:rsidRDefault="00CD25DF" w:rsidP="00CD25DF">
      <w:pPr>
        <w:shd w:val="clear" w:color="auto" w:fill="D7EFFB"/>
        <w:spacing w:line="240" w:lineRule="auto"/>
        <w:ind w:left="192" w:right="192"/>
        <w:rPr>
          <w:rFonts w:ascii="Arial" w:eastAsia="Times New Roman" w:hAnsi="Arial" w:cs="Arial"/>
          <w:color w:val="666666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1. Розчинні у воді електроліти записують у вигляді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2. Речовини практично нерозчинні,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малодисоційовані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, гази, оксиди (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Me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x</w:t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O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y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,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E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x</w:t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O</w:t>
      </w:r>
      <w:r w:rsidRPr="00CD25DF">
        <w:rPr>
          <w:rFonts w:ascii="Arial" w:eastAsia="Times New Roman" w:hAnsi="Arial" w:cs="Arial"/>
          <w:color w:val="FF0000"/>
          <w:sz w:val="17"/>
          <w:szCs w:val="17"/>
          <w:vertAlign w:val="subscript"/>
          <w:lang w:eastAsia="uk-UA"/>
        </w:rPr>
        <w:t>y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) записують у вигляді молекул.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3. Утворення осаду показують знаком ↓, газу – </w:t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softHyphen/>
        <w:t>↑, які записують справа, за формулою.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4. В скороченому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йонному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 рівнянні записують формули тільки тих часточок, які практично взаємодіють між собою.</w:t>
      </w:r>
      <w:r w:rsidRPr="00CD25DF">
        <w:rPr>
          <w:rFonts w:ascii="Arial" w:eastAsia="Times New Roman" w:hAnsi="Arial" w:cs="Arial"/>
          <w:color w:val="666666"/>
          <w:sz w:val="24"/>
          <w:szCs w:val="24"/>
          <w:lang w:eastAsia="uk-UA"/>
        </w:rPr>
        <w:br/>
      </w:r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5. В правильно написаному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йонному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 рівнянні, сума зарядів </w:t>
      </w:r>
      <w:proofErr w:type="spellStart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 правої і лівої частини хімічного рівняння повинна дорівнювати нулю.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Щоб зробити висновок про перебіг реакцій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обміну до кінця треба використати дані таблиці розчинності солей, основ і кислот у воді. Розглянемо реакцію утворення нерозчинної сполуки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аргентум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хлориду із натрій хлориду 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аргентум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нітрату.</w:t>
      </w:r>
    </w:p>
    <w:p w:rsidR="00CD25DF" w:rsidRPr="00CD25DF" w:rsidRDefault="00CD25DF" w:rsidP="00CD25DF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0A20CD34" wp14:editId="54815A9F">
            <wp:extent cx="2857500" cy="2514600"/>
            <wp:effectExtent l="0" t="0" r="0" b="0"/>
            <wp:docPr id="1" name="Рисунок 1" descr="Реакція йонного обміну з утворенням осаду Ag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акція йонного обміну з утворенням осаду AgC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DF" w:rsidRPr="00CD25DF" w:rsidRDefault="00CD25DF" w:rsidP="00CD25DF">
      <w:pPr>
        <w:shd w:val="clear" w:color="auto" w:fill="F8F8F8"/>
        <w:spacing w:line="240" w:lineRule="auto"/>
        <w:jc w:val="center"/>
        <w:rPr>
          <w:rFonts w:ascii="Roboto" w:eastAsia="Times New Roman" w:hAnsi="Roboto" w:cs="Arial"/>
          <w:color w:val="000000"/>
          <w:sz w:val="23"/>
          <w:szCs w:val="23"/>
          <w:lang w:eastAsia="uk-UA"/>
        </w:rPr>
      </w:pPr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 Реакція </w:t>
      </w:r>
      <w:proofErr w:type="spellStart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йонного</w:t>
      </w:r>
      <w:proofErr w:type="spellEnd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 xml:space="preserve"> обміну з утворенням осаду </w:t>
      </w:r>
      <w:proofErr w:type="spellStart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AgCl</w:t>
      </w:r>
      <w:proofErr w:type="spellEnd"/>
      <w:r w:rsidRPr="00CD25DF">
        <w:rPr>
          <w:rFonts w:ascii="Roboto" w:eastAsia="Times New Roman" w:hAnsi="Roboto" w:cs="Arial"/>
          <w:color w:val="000000"/>
          <w:sz w:val="23"/>
          <w:szCs w:val="23"/>
          <w:lang w:eastAsia="uk-UA"/>
        </w:rPr>
        <w:t>.</w:t>
      </w:r>
    </w:p>
    <w:p w:rsidR="00CD25DF" w:rsidRP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lastRenderedPageBreak/>
        <w:t>Складаємо </w:t>
      </w: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молекулярне рівняння реакції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AgNO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=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↓ + NaNO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За таблицею розчинності бачимо, що сполуки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AgNO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і NaNO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розчинні, тому у водному розчині вони знаходяться у вигляді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– нерозчинна, формула цієї речовини залишаються у молекулярному вигляді, за нею вказуємо стрілочку вниз.</w:t>
      </w:r>
    </w:p>
    <w:p w:rsid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Записуємо </w:t>
      </w: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повне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йонне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рівняння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CD25DF" w:rsidRP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</w:t>
      </w:r>
      <w:proofErr w:type="spellEnd"/>
      <w:r w:rsidRPr="003B16BE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uk-UA"/>
        </w:rPr>
        <w:t> </w:t>
      </w:r>
      <w:r w:rsidR="003B16BE" w:rsidRPr="003B16BE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uk-UA"/>
        </w:rPr>
        <w:t>+</w:t>
      </w:r>
      <w:del w:id="0" w:author="Unknown">
        <w:r>
          <w:rPr>
            <w:rFonts w:ascii="Arial" w:hAnsi="Arial" w:cs="Arial"/>
            <w:strike/>
            <w:color w:val="666666"/>
            <w:shd w:val="clear" w:color="auto" w:fill="FFFFFF"/>
          </w:rPr>
          <w:delText>Na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perscript"/>
          </w:rPr>
          <w:delText>+</w:delText>
        </w:r>
      </w:del>
      <w:r>
        <w:rPr>
          <w:rFonts w:ascii="Arial" w:hAnsi="Arial" w:cs="Arial"/>
          <w:color w:val="000000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Cl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–</w:t>
      </w:r>
      <w:r>
        <w:rPr>
          <w:rFonts w:ascii="Arial" w:hAnsi="Arial" w:cs="Arial"/>
          <w:color w:val="000000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Ag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</w:rPr>
        <w:t>+</w:t>
      </w:r>
      <w:r>
        <w:rPr>
          <w:rFonts w:ascii="Arial" w:hAnsi="Arial" w:cs="Arial"/>
          <w:color w:val="000000"/>
          <w:shd w:val="clear" w:color="auto" w:fill="FFFFFF"/>
        </w:rPr>
        <w:t> + </w:t>
      </w:r>
      <w:r w:rsidRPr="003B16B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NO</w:t>
      </w:r>
      <w:r w:rsidRPr="003B16BE">
        <w:rPr>
          <w:rFonts w:ascii="Arial" w:eastAsia="Times New Roman" w:hAnsi="Arial" w:cs="Arial"/>
          <w:color w:val="000000"/>
          <w:sz w:val="17"/>
          <w:szCs w:val="17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del w:id="1" w:author="Unknown">
        <w:r>
          <w:rPr>
            <w:rFonts w:ascii="Arial" w:hAnsi="Arial" w:cs="Arial"/>
            <w:strike/>
            <w:color w:val="666666"/>
            <w:shd w:val="clear" w:color="auto" w:fill="FFFFFF"/>
          </w:rPr>
          <w:delText>NO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bscript"/>
          </w:rPr>
          <w:delText>3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perscript"/>
          </w:rPr>
          <w:delText>–</w:delText>
        </w:r>
      </w:del>
      <w:r>
        <w:rPr>
          <w:rFonts w:ascii="Arial" w:hAnsi="Arial" w:cs="Arial"/>
          <w:color w:val="000000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AgCl</w:t>
      </w:r>
      <w:proofErr w:type="spellEnd"/>
      <w:r>
        <w:rPr>
          <w:rStyle w:val="vchar"/>
          <w:rFonts w:ascii="Arial" w:hAnsi="Arial" w:cs="Arial"/>
          <w:color w:val="000000"/>
          <w:shd w:val="clear" w:color="auto" w:fill="FFFFFF"/>
        </w:rPr>
        <w:t>↓</w:t>
      </w:r>
      <w:r>
        <w:rPr>
          <w:rFonts w:ascii="Arial" w:hAnsi="Arial" w:cs="Arial"/>
          <w:color w:val="000000"/>
          <w:shd w:val="clear" w:color="auto" w:fill="FFFFFF"/>
        </w:rPr>
        <w:t> +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</w:t>
      </w:r>
      <w:proofErr w:type="spellEnd"/>
      <w:r w:rsidRPr="003B16B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r w:rsidR="003B16BE" w:rsidRPr="003B16BE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uk-UA"/>
        </w:rPr>
        <w:t>+</w:t>
      </w:r>
      <w:r w:rsidRPr="003B16B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+  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="003B16BE" w:rsidRPr="003B16BE">
        <w:rPr>
          <w:rFonts w:ascii="Arial" w:eastAsia="Times New Roman" w:hAnsi="Arial" w:cs="Arial"/>
          <w:color w:val="000000"/>
          <w:sz w:val="17"/>
          <w:szCs w:val="17"/>
          <w:vertAlign w:val="superscript"/>
          <w:lang w:val="en-US" w:eastAsia="uk-UA"/>
        </w:rPr>
        <w:t>_</w:t>
      </w:r>
      <w:del w:id="2" w:author="Unknown">
        <w:r>
          <w:rPr>
            <w:rFonts w:ascii="Arial" w:hAnsi="Arial" w:cs="Arial"/>
            <w:strike/>
            <w:color w:val="666666"/>
            <w:shd w:val="clear" w:color="auto" w:fill="FFFFFF"/>
          </w:rPr>
          <w:delText>Na</w:delText>
        </w:r>
        <w:r>
          <w:rPr>
            <w:rFonts w:ascii="Arial" w:hAnsi="Arial" w:cs="Arial"/>
            <w:strike/>
            <w:color w:val="666666"/>
            <w:sz w:val="17"/>
            <w:szCs w:val="17"/>
            <w:shd w:val="clear" w:color="auto" w:fill="FFFFFF"/>
            <w:vertAlign w:val="superscript"/>
          </w:rPr>
          <w:delText>+</w:delText>
        </w:r>
        <w:r>
          <w:rPr>
            <w:rFonts w:ascii="Arial" w:hAnsi="Arial" w:cs="Arial"/>
            <w:strike/>
            <w:color w:val="666666"/>
            <w:shd w:val="clear" w:color="auto" w:fill="FFFFFF"/>
          </w:rPr>
          <w:delText> </w:delText>
        </w:r>
      </w:del>
    </w:p>
    <w:p w:rsidR="005E6821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Відмічаємо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які в процесі реакції не зазнали змін і вилучимо їх з правої та лівої частини рівняння (скорочуємо). Утворення осаду зводиться до взаємодії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Cl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так як утворилася нерозчинна сполука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Всі інші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участі в реакції не прийняли. Записуємо </w:t>
      </w: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скорочене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йонне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рівняння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Cl</w:t>
      </w:r>
      <w:proofErr w:type="spellEnd"/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=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AgCl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↓.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Скорочене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йонне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рівняння показує між якими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йонами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практично відбулася реакція, що призвела до зв’язування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  <w:r w:rsidR="005E682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Якщо при взаємодії двох сильних електролітів утворюються два сильні електроліти, то такі реакції являються оборотними, наприклад: K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</w:t>
      </w:r>
      <w:r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(розчинна)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CuCI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2 </w:t>
      </w:r>
      <w:r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(розчинна)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CD25DF">
        <w:rPr>
          <w:rFonts w:ascii="Cambria Math" w:eastAsia="Times New Roman" w:hAnsi="Cambria Math" w:cs="Cambria Math"/>
          <w:color w:val="000000"/>
          <w:sz w:val="24"/>
          <w:szCs w:val="24"/>
          <w:lang w:eastAsia="uk-UA"/>
        </w:rPr>
        <w:t>⇄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2KCI </w:t>
      </w:r>
      <w:r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(розчинна)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CuSO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4 </w:t>
      </w:r>
      <w:r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(розчинна)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CD25DF" w:rsidRPr="00CD25DF" w:rsidRDefault="00CD25DF" w:rsidP="00CD25DF">
      <w:pPr>
        <w:spacing w:after="3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2K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Cu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+ 2Cl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Pr="00CD25DF">
        <w:rPr>
          <w:rFonts w:ascii="Cambria Math" w:eastAsia="Times New Roman" w:hAnsi="Cambria Math" w:cs="Cambria Math"/>
          <w:color w:val="000000"/>
          <w:sz w:val="24"/>
          <w:szCs w:val="24"/>
          <w:lang w:eastAsia="uk-UA"/>
        </w:rPr>
        <w:t>⇄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2K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+ 2Cl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 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+ Cu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 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Оскільки не відбувається зв’язування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то практично реакція не відбувається.</w:t>
      </w:r>
    </w:p>
    <w:p w:rsidR="00CD25DF" w:rsidRP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Складаючи рівняння реакцій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обміну, під час яких утворюються газоподібні речовини, слід врахувати, що аніони CO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S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здатні реагувати з кислотами, з утворенням відповідного газу: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+ 2H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 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 + 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↑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softHyphen/>
        <w:t>;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S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+ 2H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 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S↑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softHyphen/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softHyphen/>
        <w:t>;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CO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+ 2H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 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O + CO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↑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softHyphen/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softHyphen/>
        <w:t>.</w:t>
      </w:r>
    </w:p>
    <w:p w:rsidR="00CD25DF" w:rsidRPr="00CD25DF" w:rsidRDefault="00CD25DF" w:rsidP="00CD25DF">
      <w:pPr>
        <w:spacing w:after="150" w:line="312" w:lineRule="atLeast"/>
        <w:ind w:left="72" w:right="72"/>
        <w:jc w:val="right"/>
        <w:outlineLvl w:val="4"/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</w:pPr>
      <w:r w:rsidRPr="00CD25DF">
        <w:rPr>
          <w:rFonts w:ascii="Roboto Condensed" w:eastAsia="Times New Roman" w:hAnsi="Roboto Condensed" w:cs="Arial"/>
          <w:b/>
          <w:bCs/>
          <w:i/>
          <w:iCs/>
          <w:color w:val="13578C"/>
          <w:sz w:val="21"/>
          <w:szCs w:val="21"/>
          <w:lang w:eastAsia="uk-UA"/>
        </w:rPr>
        <w:t>Таблиця 1. </w:t>
      </w:r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 xml:space="preserve">Молекулярні, повні </w:t>
      </w:r>
      <w:proofErr w:type="spellStart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>йонні</w:t>
      </w:r>
      <w:proofErr w:type="spellEnd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 xml:space="preserve"> і скорочені </w:t>
      </w:r>
      <w:proofErr w:type="spellStart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>йонні</w:t>
      </w:r>
      <w:proofErr w:type="spellEnd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 xml:space="preserve"> рівняння реакцій, умови перебігу </w:t>
      </w:r>
      <w:proofErr w:type="spellStart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>йонних</w:t>
      </w:r>
      <w:proofErr w:type="spellEnd"/>
      <w:r w:rsidRPr="00CD25DF">
        <w:rPr>
          <w:rFonts w:ascii="Roboto Condensed" w:eastAsia="Times New Roman" w:hAnsi="Roboto Condensed" w:cs="Arial"/>
          <w:b/>
          <w:bCs/>
          <w:color w:val="13578C"/>
          <w:sz w:val="21"/>
          <w:szCs w:val="21"/>
          <w:lang w:eastAsia="uk-UA"/>
        </w:rPr>
        <w:t xml:space="preserve"> реакцій</w:t>
      </w: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825"/>
        <w:gridCol w:w="2675"/>
        <w:gridCol w:w="2266"/>
      </w:tblGrid>
      <w:tr w:rsidR="00CD25DF" w:rsidRPr="00CD25DF" w:rsidTr="00CD25DF">
        <w:tc>
          <w:tcPr>
            <w:tcW w:w="1530" w:type="dxa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Реагуючі речовини</w:t>
            </w:r>
          </w:p>
        </w:tc>
        <w:tc>
          <w:tcPr>
            <w:tcW w:w="8220" w:type="dxa"/>
            <w:gridSpan w:val="3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Рівняння реакцій</w:t>
            </w:r>
          </w:p>
        </w:tc>
      </w:tr>
      <w:tr w:rsidR="00CD25DF" w:rsidRPr="00CD25DF" w:rsidTr="00CD25DF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vAlign w:val="center"/>
            <w:hideMark/>
          </w:tcPr>
          <w:p w:rsidR="00CD25DF" w:rsidRPr="00CD25DF" w:rsidRDefault="00CD25DF" w:rsidP="00CD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</w:p>
        </w:tc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у молекулярному вигляді</w:t>
            </w:r>
          </w:p>
        </w:tc>
        <w:tc>
          <w:tcPr>
            <w:tcW w:w="27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повні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йонні</w:t>
            </w:r>
            <w:proofErr w:type="spellEnd"/>
          </w:p>
        </w:tc>
        <w:tc>
          <w:tcPr>
            <w:tcW w:w="22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скорочені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йонні</w:t>
            </w:r>
            <w:proofErr w:type="spellEnd"/>
          </w:p>
        </w:tc>
      </w:tr>
      <w:tr w:rsidR="00CD25DF" w:rsidRPr="00CD25DF" w:rsidTr="00CD25DF">
        <w:tc>
          <w:tcPr>
            <w:tcW w:w="15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Хлорид натрію і нітрат (II)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плюмбуму</w:t>
            </w:r>
            <w:proofErr w:type="spellEnd"/>
          </w:p>
        </w:tc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Утворюється осад: 2NaCl+ 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Pb</w:t>
            </w:r>
            <w:proofErr w:type="spellEnd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(NO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)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PbCl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↓ + 2NaNO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</w:p>
        </w:tc>
        <w:tc>
          <w:tcPr>
            <w:tcW w:w="27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Pb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PbCl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↓ + 2Na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 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+ 2NO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</w:p>
        </w:tc>
        <w:tc>
          <w:tcPr>
            <w:tcW w:w="22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Pb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 PbCl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↓</w:t>
            </w:r>
          </w:p>
        </w:tc>
      </w:tr>
      <w:tr w:rsidR="00CD25DF" w:rsidRPr="00CD25DF" w:rsidTr="00CD25DF">
        <w:tc>
          <w:tcPr>
            <w:tcW w:w="15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lastRenderedPageBreak/>
              <w:t xml:space="preserve">Натрій карбонат і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хлоридна</w:t>
            </w:r>
            <w:proofErr w:type="spellEnd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 кислота</w:t>
            </w:r>
          </w:p>
        </w:tc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Утворюється газ: 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+ 2HCl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2NaCl + 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↑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softHyphen/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softHyphen/>
              <w:t>+ 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</w:t>
            </w:r>
          </w:p>
        </w:tc>
        <w:tc>
          <w:tcPr>
            <w:tcW w:w="27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 +CO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↑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softHyphen/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softHyphen/>
            </w:r>
          </w:p>
        </w:tc>
        <w:tc>
          <w:tcPr>
            <w:tcW w:w="22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2-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 +CO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softHyphen/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↑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softHyphen/>
            </w:r>
          </w:p>
        </w:tc>
      </w:tr>
      <w:tr w:rsidR="00CD25DF" w:rsidRPr="00CD25DF" w:rsidTr="00CD25DF">
        <w:tc>
          <w:tcPr>
            <w:tcW w:w="153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Калій гідроксид і нітратна кислота</w:t>
            </w:r>
          </w:p>
        </w:tc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Утворюється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малодисоціююча</w:t>
            </w:r>
            <w:proofErr w:type="spellEnd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 речовина: KOH+ HNO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KNO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</w:t>
            </w:r>
          </w:p>
        </w:tc>
        <w:tc>
          <w:tcPr>
            <w:tcW w:w="270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K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OH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K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3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+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</w:t>
            </w:r>
          </w:p>
        </w:tc>
        <w:tc>
          <w:tcPr>
            <w:tcW w:w="22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OH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→ H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 xml:space="preserve">(вода –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молодисоціююча</w:t>
            </w:r>
            <w:proofErr w:type="spellEnd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 речовина).</w:t>
            </w:r>
          </w:p>
        </w:tc>
      </w:tr>
      <w:tr w:rsidR="00CD25DF" w:rsidRPr="00CD25DF" w:rsidTr="00CD25DF">
        <w:tc>
          <w:tcPr>
            <w:tcW w:w="1530" w:type="dxa"/>
            <w:vMerge w:val="restar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Магній хлорид і натрій сульфат</w:t>
            </w:r>
          </w:p>
        </w:tc>
        <w:tc>
          <w:tcPr>
            <w:tcW w:w="325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Ознаки реакції не спостерігаються: MgCl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SO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4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</w:t>
            </w:r>
            <w:r w:rsidRPr="00CD25DF">
              <w:rPr>
                <w:rFonts w:ascii="Cambria Math" w:eastAsia="Times New Roman" w:hAnsi="Cambria Math" w:cs="Cambria Math"/>
                <w:sz w:val="21"/>
                <w:szCs w:val="21"/>
                <w:lang w:eastAsia="uk-UA"/>
              </w:rPr>
              <w:t>⇄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MgSO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4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+ 2NaCl</w:t>
            </w:r>
          </w:p>
        </w:tc>
        <w:tc>
          <w:tcPr>
            <w:tcW w:w="4965" w:type="dxa"/>
            <w:gridSpan w:val="2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Mg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SO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4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</w:t>
            </w:r>
            <w:r w:rsidRPr="00CD25DF">
              <w:rPr>
                <w:rFonts w:ascii="Cambria Math" w:eastAsia="Times New Roman" w:hAnsi="Cambria Math" w:cs="Cambria Math"/>
                <w:sz w:val="21"/>
                <w:szCs w:val="21"/>
                <w:lang w:eastAsia="uk-UA"/>
              </w:rPr>
              <w:t>⇄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br/>
              <w:t>Mg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SO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4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2– 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+ 2Na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+ 2Cl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</w:p>
        </w:tc>
      </w:tr>
      <w:tr w:rsidR="00CD25DF" w:rsidRPr="00CD25DF" w:rsidTr="00CD25DF">
        <w:tc>
          <w:tcPr>
            <w:tcW w:w="0" w:type="auto"/>
            <w:vMerge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CD25DF" w:rsidRPr="00CD25DF" w:rsidRDefault="00CD25DF" w:rsidP="00CD25D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</w:p>
        </w:tc>
        <w:tc>
          <w:tcPr>
            <w:tcW w:w="8220" w:type="dxa"/>
            <w:gridSpan w:val="3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 xml:space="preserve">Реакція практично не відбувається, тому що не відбувається зв’язування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йонів</w:t>
            </w:r>
            <w:proofErr w:type="spellEnd"/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.</w:t>
            </w:r>
          </w:p>
        </w:tc>
      </w:tr>
    </w:tbl>
    <w:p w:rsidR="00CD25DF" w:rsidRPr="00CD25DF" w:rsidRDefault="00CD25DF" w:rsidP="00CD25DF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 xml:space="preserve">Властивості </w:t>
      </w:r>
      <w:proofErr w:type="spellStart"/>
      <w:r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йонів</w:t>
      </w:r>
      <w:proofErr w:type="spellEnd"/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Ви вже знаєте, що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відрізняються від атомів будовою і властивостями. Деякі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безбарвні, інші мають певний колір.</w:t>
      </w: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4575"/>
      </w:tblGrid>
      <w:tr w:rsidR="00CD25DF" w:rsidRPr="00CD25DF" w:rsidTr="00CD25DF">
        <w:tc>
          <w:tcPr>
            <w:tcW w:w="4680" w:type="dxa"/>
            <w:gridSpan w:val="2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 xml:space="preserve">Колір деяких </w:t>
            </w:r>
            <w:proofErr w:type="spellStart"/>
            <w:r w:rsidRPr="00CD25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йонів</w:t>
            </w:r>
            <w:proofErr w:type="spellEnd"/>
            <w:r w:rsidRPr="00CD25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uk-UA"/>
              </w:rPr>
              <w:t>:</w:t>
            </w:r>
          </w:p>
        </w:tc>
      </w:tr>
      <w:tr w:rsidR="00CD25DF" w:rsidRPr="00CD25DF" w:rsidTr="00CD25DF">
        <w:tc>
          <w:tcPr>
            <w:tcW w:w="23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Cu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– блакитний</w:t>
            </w:r>
          </w:p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Fe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– світло-зелений</w:t>
            </w:r>
          </w:p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Fe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3+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– жовтий</w:t>
            </w:r>
          </w:p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Nі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– зелений</w:t>
            </w:r>
          </w:p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Cr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– блакитний</w:t>
            </w:r>
          </w:p>
        </w:tc>
        <w:tc>
          <w:tcPr>
            <w:tcW w:w="234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MnO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4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– фіолетовий</w:t>
            </w:r>
          </w:p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Cr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7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– оранжевий</w:t>
            </w:r>
          </w:p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– рожевий</w:t>
            </w:r>
          </w:p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CrO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bscript"/>
                <w:lang w:eastAsia="uk-UA"/>
              </w:rPr>
              <w:t>2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–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– зелений</w:t>
            </w:r>
          </w:p>
          <w:p w:rsidR="00CD25DF" w:rsidRPr="00CD25DF" w:rsidRDefault="00CD25DF" w:rsidP="00CD25D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</w:pP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Mn</w:t>
            </w:r>
            <w:r w:rsidRPr="00CD25DF">
              <w:rPr>
                <w:rFonts w:ascii="Times New Roman" w:eastAsia="Times New Roman" w:hAnsi="Times New Roman" w:cs="Times New Roman"/>
                <w:sz w:val="15"/>
                <w:szCs w:val="15"/>
                <w:vertAlign w:val="superscript"/>
                <w:lang w:eastAsia="uk-UA"/>
              </w:rPr>
              <w:t>2+</w:t>
            </w:r>
            <w:r w:rsidRPr="00CD25DF">
              <w:rPr>
                <w:rFonts w:ascii="Times New Roman" w:eastAsia="Times New Roman" w:hAnsi="Times New Roman" w:cs="Times New Roman"/>
                <w:sz w:val="21"/>
                <w:szCs w:val="21"/>
                <w:lang w:eastAsia="uk-UA"/>
              </w:rPr>
              <w:t> – рожевий</w:t>
            </w:r>
          </w:p>
        </w:tc>
      </w:tr>
    </w:tbl>
    <w:p w:rsidR="00CD25DF" w:rsidRPr="00CD25DF" w:rsidRDefault="00CD25DF" w:rsidP="00CD25DF">
      <w:pPr>
        <w:spacing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Йони відрізняються від атомів будовою і властивостями.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Для кожного з них характерні специфічні (якісні) хімічні властивості (див. додаток, таблиця).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Наприклад, для того щоб виявити наявність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йону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Cu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в розчині необхідно добавити розчин, в якому містяться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OH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або S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 Якщо до розчину CuCl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добавити розчин лугу, то утвориться нерозчинна сполука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Cu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(OH)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синього кольору: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Cu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+ 2ОH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=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Cu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(OH)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Cu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2+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S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2–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=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CuS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↓ чорний осад.</w:t>
      </w:r>
    </w:p>
    <w:p w:rsidR="00CD25DF" w:rsidRPr="00CD25DF" w:rsidRDefault="00CD25DF" w:rsidP="00CD25DF">
      <w:pPr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Використовуючи якісні реакції можна довести наявність в розчині того чи іншого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йону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CD25DF" w:rsidRPr="00CD25DF" w:rsidRDefault="00CD25DF" w:rsidP="00CD25DF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 w:rsidRPr="00CD25DF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Підсумок:</w:t>
      </w:r>
    </w:p>
    <w:p w:rsidR="00CD25DF" w:rsidRPr="00CD25DF" w:rsidRDefault="00CD25DF" w:rsidP="00CD25DF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Реакції обміну між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йонами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називаються реакціями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обміну.</w:t>
      </w:r>
    </w:p>
    <w:p w:rsidR="00CD25DF" w:rsidRPr="00CD25DF" w:rsidRDefault="00CD25DF" w:rsidP="00CD25DF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lastRenderedPageBreak/>
        <w:t xml:space="preserve">Реакції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йонного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обміну ідуть до кінця, якщо:</w:t>
      </w:r>
    </w:p>
    <w:p w:rsidR="00CD25DF" w:rsidRPr="00CD25DF" w:rsidRDefault="00CD25DF" w:rsidP="00CD25DF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утворюється осад (нерозчинна сполука);</w:t>
      </w:r>
    </w:p>
    <w:p w:rsidR="00CD25DF" w:rsidRPr="00CD25DF" w:rsidRDefault="00CD25DF" w:rsidP="00CD25DF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утворюється газоподібна сполука;</w:t>
      </w:r>
    </w:p>
    <w:p w:rsidR="00CD25DF" w:rsidRPr="00CD25DF" w:rsidRDefault="00CD25DF" w:rsidP="00CD25DF">
      <w:pPr>
        <w:numPr>
          <w:ilvl w:val="1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утворюється 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малодисоційована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сполука (наприклад, вода).</w:t>
      </w:r>
    </w:p>
    <w:p w:rsidR="00CD25DF" w:rsidRPr="00CD25DF" w:rsidRDefault="00CD25DF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При цьому відбувається зв’язування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 молекули.</w:t>
      </w:r>
    </w:p>
    <w:p w:rsidR="00CD25DF" w:rsidRPr="00CD25DF" w:rsidRDefault="00CD25DF" w:rsidP="00CD25DF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Якщо в розчині немає таких </w:t>
      </w:r>
      <w:proofErr w:type="spellStart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йонів</w:t>
      </w:r>
      <w:proofErr w:type="spellEnd"/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, які можуть зв’язуватися між собою, реакція обміну не відбувається до кінця.</w:t>
      </w:r>
    </w:p>
    <w:p w:rsidR="00CD25DF" w:rsidRPr="005E6821" w:rsidRDefault="00CD25DF" w:rsidP="00CD25DF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Карбонатна і сульфітна кислоти як продукти реакцій не існують, тому що розкладаються з виділенням газів:</w:t>
      </w:r>
    </w:p>
    <w:p w:rsidR="005E6821" w:rsidRPr="00CD25DF" w:rsidRDefault="005E6821" w:rsidP="005E6821">
      <w:pPr>
        <w:spacing w:before="100" w:beforeAutospacing="1" w:after="3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CD25DF" w:rsidRPr="00CD25DF" w:rsidRDefault="005E6821" w:rsidP="00CD25DF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                                       </w:t>
      </w:r>
      <w:r w:rsidR="00CD25DF"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r w:rsidR="00CD25DF"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C4FA18F" wp14:editId="4EE3843E">
            <wp:extent cx="866775" cy="323850"/>
            <wp:effectExtent l="0" t="0" r="9525" b="0"/>
            <wp:docPr id="7" name="Рисунок 7" descr="9-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-11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5DF"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 </w:t>
      </w:r>
      <w:r w:rsidR="00CD25DF" w:rsidRPr="00CD25DF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35F5A6AB" wp14:editId="4F660297">
            <wp:extent cx="857250" cy="323850"/>
            <wp:effectExtent l="0" t="0" r="0" b="0"/>
            <wp:docPr id="8" name="Рисунок 8" descr="9-1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-11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5DF"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CD25DF" w:rsidRPr="00CD25DF" w:rsidRDefault="00CD25DF" w:rsidP="005E6821">
      <w:pPr>
        <w:spacing w:after="150" w:line="312" w:lineRule="atLeast"/>
        <w:ind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bookmarkStart w:id="3" w:name="_GoBack"/>
      <w:bookmarkEnd w:id="3"/>
    </w:p>
    <w:p w:rsidR="00CD25DF" w:rsidRPr="00BD75F9" w:rsidRDefault="005E6821" w:rsidP="005E6821">
      <w:pPr>
        <w:spacing w:before="100" w:beforeAutospacing="1" w:after="30" w:line="240" w:lineRule="auto"/>
        <w:rPr>
          <w:rFonts w:ascii="Arial" w:eastAsia="Times New Roman" w:hAnsi="Arial" w:cs="Arial"/>
          <w:b/>
          <w:color w:val="C00000"/>
          <w:sz w:val="28"/>
          <w:szCs w:val="28"/>
          <w:lang w:eastAsia="uk-UA"/>
        </w:rPr>
      </w:pPr>
      <w:r w:rsidRPr="00BD75F9">
        <w:rPr>
          <w:rFonts w:ascii="Arial" w:eastAsia="Times New Roman" w:hAnsi="Arial" w:cs="Arial"/>
          <w:b/>
          <w:color w:val="C00000"/>
          <w:sz w:val="28"/>
          <w:szCs w:val="28"/>
          <w:lang w:eastAsia="uk-UA"/>
        </w:rPr>
        <w:t>Завдання.</w:t>
      </w:r>
    </w:p>
    <w:p w:rsidR="003B16BE" w:rsidRDefault="005E6821" w:rsidP="005E6821">
      <w:pPr>
        <w:spacing w:before="100" w:beforeAutospacing="1" w:after="30" w:line="240" w:lineRule="auto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Опрацюйте  </w:t>
      </w:r>
      <w:r w:rsidR="003B16BE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§1</w:t>
      </w:r>
      <w:r w:rsidR="003B16BE" w:rsidRPr="003B16BE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2</w:t>
      </w:r>
      <w:r w:rsidR="003B16BE" w:rsidRPr="00CD25DF"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.</w:t>
      </w:r>
    </w:p>
    <w:p w:rsidR="005E6821" w:rsidRDefault="005E6821" w:rsidP="005E6821">
      <w:p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Для реакції, що відбувається в розчині до кінця, напишіть молекулярне, повне та скорочене 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йонне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рівняння: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CuSO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NaOH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K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 + NaNO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NaOH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CuSO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NaNO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H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PO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4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</w:t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Ca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(OH)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</w:r>
      <w:proofErr w:type="spellStart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Cu</w:t>
      </w:r>
      <w:proofErr w:type="spellEnd"/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(OH)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2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HNO</w:t>
      </w:r>
      <w:r w:rsidRPr="00CD25DF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uk-UA"/>
        </w:rPr>
        <w:t>3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→</w:t>
      </w: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</w:r>
    </w:p>
    <w:p w:rsidR="003B16BE" w:rsidRPr="00CD25DF" w:rsidRDefault="003B16BE" w:rsidP="00CD25D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CD25DF" w:rsidRPr="00CD25DF" w:rsidRDefault="00CD25DF" w:rsidP="00BD75F9">
      <w:pPr>
        <w:spacing w:before="72" w:after="72" w:line="240" w:lineRule="auto"/>
        <w:ind w:right="72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CD25DF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</w:r>
    </w:p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font-aweso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A26C9"/>
    <w:multiLevelType w:val="multilevel"/>
    <w:tmpl w:val="4658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B4F55"/>
    <w:multiLevelType w:val="multilevel"/>
    <w:tmpl w:val="5B90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C8797A"/>
    <w:multiLevelType w:val="multilevel"/>
    <w:tmpl w:val="29C2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DF"/>
    <w:rsid w:val="003B16BE"/>
    <w:rsid w:val="005E6821"/>
    <w:rsid w:val="008759C6"/>
    <w:rsid w:val="00A6081E"/>
    <w:rsid w:val="00B54B84"/>
    <w:rsid w:val="00BD75F9"/>
    <w:rsid w:val="00C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73C81-59D0-4391-97EF-649FC47D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char">
    <w:name w:val="vchar"/>
    <w:basedOn w:val="a0"/>
    <w:rsid w:val="00CD2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  <w:divsChild>
            <w:div w:id="1732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842">
              <w:marLeft w:val="0"/>
              <w:marRight w:val="0"/>
              <w:marTop w:val="225"/>
              <w:marBottom w:val="225"/>
              <w:divBdr>
                <w:top w:val="single" w:sz="6" w:space="0" w:color="BEE5F8"/>
                <w:left w:val="single" w:sz="6" w:space="0" w:color="BEE5F8"/>
                <w:bottom w:val="single" w:sz="6" w:space="0" w:color="BEE5F8"/>
                <w:right w:val="single" w:sz="6" w:space="0" w:color="BEE5F8"/>
              </w:divBdr>
            </w:div>
            <w:div w:id="666054350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03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59">
              <w:blockQuote w:val="1"/>
              <w:marLeft w:val="720"/>
              <w:marRight w:val="7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131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04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42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291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14">
              <w:blockQuote w:val="1"/>
              <w:marLeft w:val="720"/>
              <w:marRight w:val="72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3505</Words>
  <Characters>1998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2021-10-18T15:54:00Z</dcterms:created>
  <dcterms:modified xsi:type="dcterms:W3CDTF">2021-10-19T06:46:00Z</dcterms:modified>
</cp:coreProperties>
</file>