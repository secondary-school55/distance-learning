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15" w:rsidRPr="007924CE" w:rsidRDefault="00713E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4CE">
        <w:rPr>
          <w:rFonts w:ascii="Times New Roman" w:hAnsi="Times New Roman" w:cs="Times New Roman"/>
          <w:b/>
          <w:sz w:val="28"/>
          <w:szCs w:val="28"/>
        </w:rPr>
        <w:t>19.11</w:t>
      </w:r>
      <w:r w:rsidRPr="007924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Літературне читання</w:t>
      </w:r>
    </w:p>
    <w:p w:rsidR="00713EB2" w:rsidRPr="007924CE" w:rsidRDefault="00713E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4CE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0B3E64" w:rsidRPr="007924CE">
        <w:rPr>
          <w:rFonts w:ascii="Times New Roman" w:hAnsi="Times New Roman" w:cs="Times New Roman"/>
          <w:b/>
          <w:sz w:val="28"/>
          <w:szCs w:val="28"/>
          <w:lang w:val="uk-UA"/>
        </w:rPr>
        <w:t>Медіавіконце</w:t>
      </w:r>
      <w:proofErr w:type="spellEnd"/>
      <w:r w:rsidR="000B3E64" w:rsidRPr="007924CE">
        <w:rPr>
          <w:rFonts w:ascii="Times New Roman" w:hAnsi="Times New Roman" w:cs="Times New Roman"/>
          <w:b/>
          <w:sz w:val="28"/>
          <w:szCs w:val="28"/>
          <w:lang w:val="uk-UA"/>
        </w:rPr>
        <w:t>. Як вибрати потрібну книгу?</w:t>
      </w:r>
    </w:p>
    <w:p w:rsidR="00713EB2" w:rsidRPr="007924CE" w:rsidRDefault="00713EB2" w:rsidP="00713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24C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rStyle w:val="a4"/>
          <w:color w:val="4682B4"/>
          <w:sz w:val="28"/>
          <w:szCs w:val="28"/>
        </w:rPr>
        <w:t>ОСНОВНА ЧАСТИНА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rStyle w:val="a4"/>
          <w:color w:val="4682B4"/>
          <w:sz w:val="28"/>
          <w:szCs w:val="28"/>
        </w:rPr>
        <w:t xml:space="preserve">1. Робота над </w:t>
      </w:r>
      <w:proofErr w:type="spellStart"/>
      <w:r w:rsidRPr="007924CE">
        <w:rPr>
          <w:rStyle w:val="a4"/>
          <w:color w:val="4682B4"/>
          <w:sz w:val="28"/>
          <w:szCs w:val="28"/>
        </w:rPr>
        <w:t>загадкою</w:t>
      </w:r>
      <w:proofErr w:type="spellEnd"/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В нас </w:t>
      </w:r>
      <w:proofErr w:type="spellStart"/>
      <w:r w:rsidRPr="007924CE">
        <w:rPr>
          <w:color w:val="000000"/>
          <w:sz w:val="28"/>
          <w:szCs w:val="28"/>
        </w:rPr>
        <w:t>така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країна</w:t>
      </w:r>
      <w:proofErr w:type="spellEnd"/>
      <w:proofErr w:type="gramStart"/>
      <w:r w:rsidRPr="007924CE">
        <w:rPr>
          <w:color w:val="000000"/>
          <w:sz w:val="28"/>
          <w:szCs w:val="28"/>
        </w:rPr>
        <w:t xml:space="preserve"> є:</w:t>
      </w:r>
      <w:proofErr w:type="gramEnd"/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Все </w:t>
      </w:r>
      <w:proofErr w:type="spellStart"/>
      <w:r w:rsidRPr="007924CE">
        <w:rPr>
          <w:color w:val="000000"/>
          <w:sz w:val="28"/>
          <w:szCs w:val="28"/>
        </w:rPr>
        <w:t>цікаве</w:t>
      </w:r>
      <w:proofErr w:type="spellEnd"/>
      <w:r w:rsidRPr="007924CE">
        <w:rPr>
          <w:color w:val="000000"/>
          <w:sz w:val="28"/>
          <w:szCs w:val="28"/>
        </w:rPr>
        <w:t xml:space="preserve"> в </w:t>
      </w:r>
      <w:proofErr w:type="spellStart"/>
      <w:r w:rsidRPr="007924CE">
        <w:rPr>
          <w:color w:val="000000"/>
          <w:sz w:val="28"/>
          <w:szCs w:val="28"/>
        </w:rPr>
        <w:t>ній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живе</w:t>
      </w:r>
      <w:proofErr w:type="spellEnd"/>
      <w:r w:rsidRPr="007924CE">
        <w:rPr>
          <w:color w:val="000000"/>
          <w:sz w:val="28"/>
          <w:szCs w:val="28"/>
        </w:rPr>
        <w:t>.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7924CE">
        <w:rPr>
          <w:color w:val="000000"/>
          <w:sz w:val="28"/>
          <w:szCs w:val="28"/>
        </w:rPr>
        <w:t>Добр</w:t>
      </w:r>
      <w:proofErr w:type="gramEnd"/>
      <w:r w:rsidRPr="007924CE">
        <w:rPr>
          <w:color w:val="000000"/>
          <w:sz w:val="28"/>
          <w:szCs w:val="28"/>
        </w:rPr>
        <w:t>і</w:t>
      </w:r>
      <w:proofErr w:type="spellEnd"/>
      <w:r w:rsidRPr="007924CE">
        <w:rPr>
          <w:color w:val="000000"/>
          <w:sz w:val="28"/>
          <w:szCs w:val="28"/>
        </w:rPr>
        <w:t xml:space="preserve"> люди там </w:t>
      </w:r>
      <w:proofErr w:type="spellStart"/>
      <w:r w:rsidRPr="007924CE">
        <w:rPr>
          <w:color w:val="000000"/>
          <w:sz w:val="28"/>
          <w:szCs w:val="28"/>
        </w:rPr>
        <w:t>працюють</w:t>
      </w:r>
      <w:proofErr w:type="spellEnd"/>
      <w:r w:rsidRPr="007924CE">
        <w:rPr>
          <w:color w:val="000000"/>
          <w:sz w:val="28"/>
          <w:szCs w:val="28"/>
        </w:rPr>
        <w:t>,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нас </w:t>
      </w:r>
      <w:proofErr w:type="spellStart"/>
      <w:r w:rsidRPr="007924CE">
        <w:rPr>
          <w:color w:val="000000"/>
          <w:sz w:val="28"/>
          <w:szCs w:val="28"/>
        </w:rPr>
        <w:t>люблять</w:t>
      </w:r>
      <w:proofErr w:type="spellEnd"/>
      <w:r w:rsidRPr="007924CE">
        <w:rPr>
          <w:color w:val="000000"/>
          <w:sz w:val="28"/>
          <w:szCs w:val="28"/>
        </w:rPr>
        <w:t xml:space="preserve"> і </w:t>
      </w:r>
      <w:proofErr w:type="spellStart"/>
      <w:r w:rsidRPr="007924CE">
        <w:rPr>
          <w:color w:val="000000"/>
          <w:sz w:val="28"/>
          <w:szCs w:val="28"/>
        </w:rPr>
        <w:t>цінують</w:t>
      </w:r>
      <w:proofErr w:type="spellEnd"/>
      <w:r w:rsidRPr="007924CE">
        <w:rPr>
          <w:color w:val="000000"/>
          <w:sz w:val="28"/>
          <w:szCs w:val="28"/>
        </w:rPr>
        <w:t>.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На </w:t>
      </w:r>
      <w:proofErr w:type="spellStart"/>
      <w:r w:rsidRPr="007924CE">
        <w:rPr>
          <w:color w:val="000000"/>
          <w:sz w:val="28"/>
          <w:szCs w:val="28"/>
        </w:rPr>
        <w:t>полицях</w:t>
      </w:r>
      <w:proofErr w:type="spellEnd"/>
      <w:r w:rsidRPr="007924CE">
        <w:rPr>
          <w:color w:val="000000"/>
          <w:sz w:val="28"/>
          <w:szCs w:val="28"/>
        </w:rPr>
        <w:t xml:space="preserve"> там </w:t>
      </w:r>
      <w:proofErr w:type="gramStart"/>
      <w:r w:rsidRPr="007924CE">
        <w:rPr>
          <w:color w:val="000000"/>
          <w:sz w:val="28"/>
          <w:szCs w:val="28"/>
        </w:rPr>
        <w:t>у</w:t>
      </w:r>
      <w:proofErr w:type="gramEnd"/>
      <w:r w:rsidRPr="007924CE">
        <w:rPr>
          <w:color w:val="000000"/>
          <w:sz w:val="28"/>
          <w:szCs w:val="28"/>
        </w:rPr>
        <w:t xml:space="preserve"> ряд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7924CE">
        <w:rPr>
          <w:color w:val="000000"/>
          <w:sz w:val="28"/>
          <w:szCs w:val="28"/>
        </w:rPr>
        <w:t>Гарні</w:t>
      </w:r>
      <w:proofErr w:type="spellEnd"/>
      <w:r w:rsidRPr="007924CE">
        <w:rPr>
          <w:color w:val="000000"/>
          <w:sz w:val="28"/>
          <w:szCs w:val="28"/>
        </w:rPr>
        <w:t xml:space="preserve"> книжечки стоять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Для </w:t>
      </w:r>
      <w:proofErr w:type="spellStart"/>
      <w:r w:rsidRPr="007924CE">
        <w:rPr>
          <w:color w:val="000000"/>
          <w:sz w:val="28"/>
          <w:szCs w:val="28"/>
        </w:rPr>
        <w:t>дорослих</w:t>
      </w:r>
      <w:proofErr w:type="spellEnd"/>
      <w:r w:rsidRPr="007924CE">
        <w:rPr>
          <w:color w:val="000000"/>
          <w:sz w:val="28"/>
          <w:szCs w:val="28"/>
        </w:rPr>
        <w:t xml:space="preserve"> і </w:t>
      </w:r>
      <w:proofErr w:type="spellStart"/>
      <w:r w:rsidRPr="007924CE">
        <w:rPr>
          <w:color w:val="000000"/>
          <w:sz w:val="28"/>
          <w:szCs w:val="28"/>
        </w:rPr>
        <w:t>малят</w:t>
      </w:r>
      <w:proofErr w:type="spellEnd"/>
      <w:r w:rsidRPr="007924CE">
        <w:rPr>
          <w:color w:val="000000"/>
          <w:sz w:val="28"/>
          <w:szCs w:val="28"/>
        </w:rPr>
        <w:t xml:space="preserve"> —</w:t>
      </w:r>
    </w:p>
    <w:p w:rsidR="000B3E64" w:rsidRPr="007924CE" w:rsidRDefault="008A2433" w:rsidP="000B3E64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7924CE">
        <w:rPr>
          <w:color w:val="000000"/>
          <w:sz w:val="28"/>
          <w:szCs w:val="28"/>
        </w:rPr>
        <w:t>Можна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вибрать</w:t>
      </w:r>
      <w:proofErr w:type="spellEnd"/>
      <w:r w:rsidRPr="007924CE">
        <w:rPr>
          <w:color w:val="000000"/>
          <w:sz w:val="28"/>
          <w:szCs w:val="28"/>
        </w:rPr>
        <w:t xml:space="preserve"> й почитать. 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Про </w:t>
      </w:r>
      <w:proofErr w:type="spellStart"/>
      <w:r w:rsidRPr="007924CE">
        <w:rPr>
          <w:color w:val="000000"/>
          <w:sz w:val="28"/>
          <w:szCs w:val="28"/>
        </w:rPr>
        <w:t>який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будинок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ідеться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таке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бібліотека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rStyle w:val="a4"/>
          <w:color w:val="4682B4"/>
          <w:sz w:val="28"/>
          <w:szCs w:val="28"/>
        </w:rPr>
        <w:t xml:space="preserve">2. </w:t>
      </w:r>
      <w:proofErr w:type="spellStart"/>
      <w:r w:rsidRPr="007924CE">
        <w:rPr>
          <w:rStyle w:val="a4"/>
          <w:color w:val="4682B4"/>
          <w:sz w:val="28"/>
          <w:szCs w:val="28"/>
        </w:rPr>
        <w:t>Повідомлення</w:t>
      </w:r>
      <w:proofErr w:type="spellEnd"/>
      <w:r w:rsidRPr="007924CE">
        <w:rPr>
          <w:rStyle w:val="a4"/>
          <w:color w:val="4682B4"/>
          <w:sz w:val="28"/>
          <w:szCs w:val="28"/>
        </w:rPr>
        <w:t xml:space="preserve"> теми та </w:t>
      </w:r>
      <w:proofErr w:type="spellStart"/>
      <w:r w:rsidRPr="007924CE">
        <w:rPr>
          <w:rStyle w:val="a4"/>
          <w:color w:val="4682B4"/>
          <w:sz w:val="28"/>
          <w:szCs w:val="28"/>
        </w:rPr>
        <w:t>завдань</w:t>
      </w:r>
      <w:proofErr w:type="spellEnd"/>
      <w:r w:rsidRPr="007924CE">
        <w:rPr>
          <w:rStyle w:val="a4"/>
          <w:color w:val="4682B4"/>
          <w:sz w:val="28"/>
          <w:szCs w:val="28"/>
        </w:rPr>
        <w:t xml:space="preserve"> уроку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Сьогодні</w:t>
      </w:r>
      <w:proofErr w:type="spellEnd"/>
      <w:r w:rsidRPr="007924CE">
        <w:rPr>
          <w:color w:val="000000"/>
          <w:sz w:val="28"/>
          <w:szCs w:val="28"/>
        </w:rPr>
        <w:t xml:space="preserve"> ми </w:t>
      </w:r>
      <w:proofErr w:type="spellStart"/>
      <w:r w:rsidRPr="007924CE">
        <w:rPr>
          <w:color w:val="000000"/>
          <w:sz w:val="28"/>
          <w:szCs w:val="28"/>
        </w:rPr>
        <w:t>здійснимо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віртуальну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екскурсію</w:t>
      </w:r>
      <w:proofErr w:type="spellEnd"/>
      <w:r w:rsidRPr="007924CE">
        <w:rPr>
          <w:color w:val="000000"/>
          <w:sz w:val="28"/>
          <w:szCs w:val="28"/>
        </w:rPr>
        <w:t xml:space="preserve"> до </w:t>
      </w:r>
      <w:proofErr w:type="spellStart"/>
      <w:r w:rsidRPr="007924CE">
        <w:rPr>
          <w:color w:val="000000"/>
          <w:sz w:val="28"/>
          <w:szCs w:val="28"/>
        </w:rPr>
        <w:t>найбільшої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дитячої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бібліотеки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України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r w:rsidRPr="007924CE">
        <w:rPr>
          <w:color w:val="000000"/>
          <w:sz w:val="28"/>
          <w:szCs w:val="28"/>
        </w:rPr>
        <w:t>дізнаємося</w:t>
      </w:r>
      <w:proofErr w:type="spellEnd"/>
      <w:r w:rsidRPr="007924CE">
        <w:rPr>
          <w:color w:val="000000"/>
          <w:sz w:val="28"/>
          <w:szCs w:val="28"/>
        </w:rPr>
        <w:t xml:space="preserve">, як </w:t>
      </w:r>
      <w:proofErr w:type="spellStart"/>
      <w:r w:rsidRPr="007924CE">
        <w:rPr>
          <w:color w:val="000000"/>
          <w:sz w:val="28"/>
          <w:szCs w:val="28"/>
        </w:rPr>
        <w:t>улаштована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бібліотека</w:t>
      </w:r>
      <w:proofErr w:type="spellEnd"/>
      <w:r w:rsidRPr="007924CE">
        <w:rPr>
          <w:color w:val="000000"/>
          <w:sz w:val="28"/>
          <w:szCs w:val="28"/>
        </w:rPr>
        <w:t xml:space="preserve">, як вона </w:t>
      </w:r>
      <w:proofErr w:type="spellStart"/>
      <w:r w:rsidRPr="007924CE">
        <w:rPr>
          <w:color w:val="000000"/>
          <w:sz w:val="28"/>
          <w:szCs w:val="28"/>
        </w:rPr>
        <w:t>працю</w:t>
      </w:r>
      <w:proofErr w:type="gramStart"/>
      <w:r w:rsidRPr="007924CE">
        <w:rPr>
          <w:color w:val="000000"/>
          <w:sz w:val="28"/>
          <w:szCs w:val="28"/>
        </w:rPr>
        <w:t>є</w:t>
      </w:r>
      <w:proofErr w:type="spellEnd"/>
      <w:r w:rsidRPr="007924CE">
        <w:rPr>
          <w:color w:val="000000"/>
          <w:sz w:val="28"/>
          <w:szCs w:val="28"/>
        </w:rPr>
        <w:t>,</w:t>
      </w:r>
      <w:proofErr w:type="gram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ознайомимося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із</w:t>
      </w:r>
      <w:proofErr w:type="spellEnd"/>
      <w:r w:rsidRPr="007924CE">
        <w:rPr>
          <w:color w:val="000000"/>
          <w:sz w:val="28"/>
          <w:szCs w:val="28"/>
        </w:rPr>
        <w:t xml:space="preserve"> правилами </w:t>
      </w:r>
      <w:proofErr w:type="spellStart"/>
      <w:r w:rsidRPr="007924CE">
        <w:rPr>
          <w:color w:val="000000"/>
          <w:sz w:val="28"/>
          <w:szCs w:val="28"/>
        </w:rPr>
        <w:t>користування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бібліотекою</w:t>
      </w:r>
      <w:proofErr w:type="spellEnd"/>
      <w:r w:rsidRPr="007924CE">
        <w:rPr>
          <w:color w:val="000000"/>
          <w:sz w:val="28"/>
          <w:szCs w:val="28"/>
        </w:rPr>
        <w:t xml:space="preserve"> та </w:t>
      </w:r>
      <w:proofErr w:type="spellStart"/>
      <w:r w:rsidRPr="007924CE">
        <w:rPr>
          <w:color w:val="000000"/>
          <w:sz w:val="28"/>
          <w:szCs w:val="28"/>
        </w:rPr>
        <w:t>порадами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щодо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вибору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книжок</w:t>
      </w:r>
      <w:proofErr w:type="spellEnd"/>
      <w:r w:rsidRPr="007924CE">
        <w:rPr>
          <w:color w:val="000000"/>
          <w:sz w:val="28"/>
          <w:szCs w:val="28"/>
        </w:rPr>
        <w:t>.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rStyle w:val="a4"/>
          <w:color w:val="4682B4"/>
          <w:sz w:val="28"/>
          <w:szCs w:val="28"/>
        </w:rPr>
        <w:t xml:space="preserve">3. </w:t>
      </w:r>
      <w:proofErr w:type="spellStart"/>
      <w:r w:rsidRPr="007924CE">
        <w:rPr>
          <w:rStyle w:val="a4"/>
          <w:color w:val="4682B4"/>
          <w:sz w:val="28"/>
          <w:szCs w:val="28"/>
        </w:rPr>
        <w:t>Словникова</w:t>
      </w:r>
      <w:proofErr w:type="spellEnd"/>
      <w:r w:rsidRPr="007924CE">
        <w:rPr>
          <w:rStyle w:val="a4"/>
          <w:color w:val="4682B4"/>
          <w:sz w:val="28"/>
          <w:szCs w:val="28"/>
        </w:rPr>
        <w:t xml:space="preserve"> робота. 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ins w:id="0" w:author="Unknown"/>
          <w:color w:val="000000"/>
          <w:sz w:val="28"/>
          <w:szCs w:val="28"/>
          <w:lang w:val="uk-UA"/>
        </w:rPr>
      </w:pPr>
      <w:ins w:id="1" w:author="Unknown">
        <w:r w:rsidRPr="007924CE">
          <w:rPr>
            <w:color w:val="000000"/>
            <w:sz w:val="28"/>
            <w:szCs w:val="28"/>
          </w:rPr>
          <w:t>— Слово </w:t>
        </w:r>
        <w:proofErr w:type="spellStart"/>
        <w:r w:rsidRPr="007924CE">
          <w:rPr>
            <w:rStyle w:val="a5"/>
            <w:color w:val="000000"/>
            <w:sz w:val="28"/>
            <w:szCs w:val="28"/>
          </w:rPr>
          <w:t>бібліотека</w:t>
        </w:r>
        <w:proofErr w:type="spellEnd"/>
        <w:r w:rsidRPr="007924CE">
          <w:rPr>
            <w:color w:val="000000"/>
            <w:sz w:val="28"/>
            <w:szCs w:val="28"/>
          </w:rPr>
          <w:t> </w:t>
        </w:r>
        <w:proofErr w:type="spellStart"/>
        <w:r w:rsidRPr="007924CE">
          <w:rPr>
            <w:color w:val="000000"/>
            <w:sz w:val="28"/>
            <w:szCs w:val="28"/>
          </w:rPr>
          <w:t>має</w:t>
        </w:r>
        <w:proofErr w:type="spellEnd"/>
        <w:r w:rsidRPr="007924CE">
          <w:rPr>
            <w:color w:val="000000"/>
            <w:sz w:val="28"/>
            <w:szCs w:val="28"/>
          </w:rPr>
          <w:t xml:space="preserve"> </w:t>
        </w:r>
        <w:proofErr w:type="spellStart"/>
        <w:r w:rsidRPr="007924CE">
          <w:rPr>
            <w:color w:val="000000"/>
            <w:sz w:val="28"/>
            <w:szCs w:val="28"/>
          </w:rPr>
          <w:t>грецьке</w:t>
        </w:r>
        <w:proofErr w:type="spellEnd"/>
        <w:r w:rsidRPr="007924CE">
          <w:rPr>
            <w:color w:val="000000"/>
            <w:sz w:val="28"/>
            <w:szCs w:val="28"/>
          </w:rPr>
          <w:t xml:space="preserve"> </w:t>
        </w:r>
        <w:proofErr w:type="spellStart"/>
        <w:r w:rsidRPr="007924CE">
          <w:rPr>
            <w:color w:val="000000"/>
            <w:sz w:val="28"/>
            <w:szCs w:val="28"/>
          </w:rPr>
          <w:t>походження</w:t>
        </w:r>
        <w:proofErr w:type="spellEnd"/>
        <w:r w:rsidRPr="007924CE">
          <w:rPr>
            <w:color w:val="000000"/>
            <w:sz w:val="28"/>
            <w:szCs w:val="28"/>
          </w:rPr>
          <w:t xml:space="preserve">. </w:t>
        </w:r>
        <w:proofErr w:type="spellStart"/>
        <w:r w:rsidRPr="007924CE">
          <w:rPr>
            <w:color w:val="000000"/>
            <w:sz w:val="28"/>
            <w:szCs w:val="28"/>
          </w:rPr>
          <w:t>Складається</w:t>
        </w:r>
        <w:proofErr w:type="spellEnd"/>
        <w:r w:rsidRPr="007924CE">
          <w:rPr>
            <w:color w:val="000000"/>
            <w:sz w:val="28"/>
            <w:szCs w:val="28"/>
          </w:rPr>
          <w:t xml:space="preserve"> з </w:t>
        </w:r>
        <w:proofErr w:type="spellStart"/>
        <w:r w:rsidRPr="007924CE">
          <w:rPr>
            <w:color w:val="000000"/>
            <w:sz w:val="28"/>
            <w:szCs w:val="28"/>
          </w:rPr>
          <w:t>двох</w:t>
        </w:r>
        <w:proofErr w:type="spellEnd"/>
        <w:r w:rsidRPr="007924CE">
          <w:rPr>
            <w:color w:val="000000"/>
            <w:sz w:val="28"/>
            <w:szCs w:val="28"/>
          </w:rPr>
          <w:t xml:space="preserve"> </w:t>
        </w:r>
        <w:proofErr w:type="spellStart"/>
        <w:r w:rsidRPr="007924CE">
          <w:rPr>
            <w:color w:val="000000"/>
            <w:sz w:val="28"/>
            <w:szCs w:val="28"/>
          </w:rPr>
          <w:t>частин</w:t>
        </w:r>
        <w:proofErr w:type="spellEnd"/>
        <w:r w:rsidRPr="007924CE">
          <w:rPr>
            <w:color w:val="000000"/>
            <w:sz w:val="28"/>
            <w:szCs w:val="28"/>
          </w:rPr>
          <w:t>: «</w:t>
        </w:r>
        <w:proofErr w:type="spellStart"/>
        <w:r w:rsidRPr="007924CE">
          <w:rPr>
            <w:color w:val="000000"/>
            <w:sz w:val="28"/>
            <w:szCs w:val="28"/>
          </w:rPr>
          <w:t>бібліо</w:t>
        </w:r>
        <w:proofErr w:type="spellEnd"/>
        <w:r w:rsidRPr="007924CE">
          <w:rPr>
            <w:color w:val="000000"/>
            <w:sz w:val="28"/>
            <w:szCs w:val="28"/>
          </w:rPr>
          <w:t>» — книга та «</w:t>
        </w:r>
        <w:proofErr w:type="spellStart"/>
        <w:r w:rsidRPr="007924CE">
          <w:rPr>
            <w:color w:val="000000"/>
            <w:sz w:val="28"/>
            <w:szCs w:val="28"/>
          </w:rPr>
          <w:t>тека</w:t>
        </w:r>
        <w:proofErr w:type="spellEnd"/>
        <w:r w:rsidRPr="007924CE">
          <w:rPr>
            <w:color w:val="000000"/>
            <w:sz w:val="28"/>
            <w:szCs w:val="28"/>
          </w:rPr>
          <w:t xml:space="preserve">» — </w:t>
        </w:r>
        <w:proofErr w:type="spellStart"/>
        <w:r w:rsidRPr="007924CE">
          <w:rPr>
            <w:color w:val="000000"/>
            <w:sz w:val="28"/>
            <w:szCs w:val="28"/>
          </w:rPr>
          <w:t>сховище</w:t>
        </w:r>
        <w:proofErr w:type="spellEnd"/>
        <w:r w:rsidRPr="007924CE">
          <w:rPr>
            <w:color w:val="000000"/>
            <w:sz w:val="28"/>
            <w:szCs w:val="28"/>
          </w:rPr>
          <w:t xml:space="preserve">. </w:t>
        </w:r>
        <w:proofErr w:type="spellStart"/>
        <w:r w:rsidRPr="007924CE">
          <w:rPr>
            <w:color w:val="000000"/>
            <w:sz w:val="28"/>
            <w:szCs w:val="28"/>
          </w:rPr>
          <w:t>Тобто</w:t>
        </w:r>
        <w:proofErr w:type="spellEnd"/>
        <w:r w:rsidRPr="007924CE">
          <w:rPr>
            <w:color w:val="000000"/>
            <w:sz w:val="28"/>
            <w:szCs w:val="28"/>
          </w:rPr>
          <w:t xml:space="preserve"> </w:t>
        </w:r>
        <w:proofErr w:type="spellStart"/>
        <w:r w:rsidRPr="007924CE">
          <w:rPr>
            <w:color w:val="000000"/>
            <w:sz w:val="28"/>
            <w:szCs w:val="28"/>
          </w:rPr>
          <w:t>бібліотека</w:t>
        </w:r>
        <w:proofErr w:type="spellEnd"/>
        <w:r w:rsidRPr="007924CE">
          <w:rPr>
            <w:color w:val="000000"/>
            <w:sz w:val="28"/>
            <w:szCs w:val="28"/>
          </w:rPr>
          <w:t xml:space="preserve"> — </w:t>
        </w:r>
        <w:proofErr w:type="spellStart"/>
        <w:r w:rsidRPr="007924CE">
          <w:rPr>
            <w:color w:val="000000"/>
            <w:sz w:val="28"/>
            <w:szCs w:val="28"/>
          </w:rPr>
          <w:t>це</w:t>
        </w:r>
      </w:ins>
      <w:proofErr w:type="spellEnd"/>
      <w:r w:rsidR="008A2433" w:rsidRPr="007924CE">
        <w:rPr>
          <w:color w:val="000000"/>
          <w:sz w:val="28"/>
          <w:szCs w:val="28"/>
          <w:lang w:val="uk-UA"/>
        </w:rPr>
        <w:t xml:space="preserve"> книгосховище.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rStyle w:val="a4"/>
          <w:color w:val="4682B4"/>
          <w:sz w:val="28"/>
          <w:szCs w:val="28"/>
        </w:rPr>
        <w:t xml:space="preserve">Робота за </w:t>
      </w:r>
      <w:proofErr w:type="spellStart"/>
      <w:r w:rsidRPr="007924CE">
        <w:rPr>
          <w:rStyle w:val="a4"/>
          <w:color w:val="4682B4"/>
          <w:sz w:val="28"/>
          <w:szCs w:val="28"/>
        </w:rPr>
        <w:t>ілюстрацією</w:t>
      </w:r>
      <w:proofErr w:type="spellEnd"/>
      <w:r w:rsidRPr="007924CE">
        <w:rPr>
          <w:rStyle w:val="a4"/>
          <w:color w:val="4682B4"/>
          <w:sz w:val="28"/>
          <w:szCs w:val="28"/>
        </w:rPr>
        <w:t xml:space="preserve"> </w:t>
      </w:r>
      <w:proofErr w:type="spellStart"/>
      <w:proofErr w:type="gramStart"/>
      <w:r w:rsidRPr="007924CE">
        <w:rPr>
          <w:rStyle w:val="a4"/>
          <w:color w:val="4682B4"/>
          <w:sz w:val="28"/>
          <w:szCs w:val="28"/>
        </w:rPr>
        <w:t>п</w:t>
      </w:r>
      <w:proofErr w:type="gramEnd"/>
      <w:r w:rsidRPr="007924CE">
        <w:rPr>
          <w:rStyle w:val="a4"/>
          <w:color w:val="4682B4"/>
          <w:sz w:val="28"/>
          <w:szCs w:val="28"/>
        </w:rPr>
        <w:t>ідручника</w:t>
      </w:r>
      <w:proofErr w:type="spellEnd"/>
      <w:r w:rsidRPr="007924CE">
        <w:rPr>
          <w:rStyle w:val="a4"/>
          <w:color w:val="4682B4"/>
          <w:sz w:val="28"/>
          <w:szCs w:val="28"/>
        </w:rPr>
        <w:t xml:space="preserve"> (</w:t>
      </w:r>
      <w:r w:rsidRPr="007924CE">
        <w:rPr>
          <w:rStyle w:val="a5"/>
          <w:b/>
          <w:bCs/>
          <w:color w:val="4682B4"/>
          <w:sz w:val="28"/>
          <w:szCs w:val="28"/>
        </w:rPr>
        <w:t>с. 40</w:t>
      </w:r>
      <w:r w:rsidRPr="007924CE">
        <w:rPr>
          <w:rStyle w:val="a4"/>
          <w:color w:val="4682B4"/>
          <w:sz w:val="28"/>
          <w:szCs w:val="28"/>
        </w:rPr>
        <w:t>)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7924CE">
        <w:rPr>
          <w:rStyle w:val="a5"/>
          <w:color w:val="000000"/>
          <w:sz w:val="28"/>
          <w:szCs w:val="28"/>
        </w:rPr>
        <w:t>Бесіда</w:t>
      </w:r>
      <w:proofErr w:type="spellEnd"/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Розгляньте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малюнок</w:t>
      </w:r>
      <w:proofErr w:type="spellEnd"/>
      <w:r w:rsidRPr="007924CE">
        <w:rPr>
          <w:color w:val="000000"/>
          <w:sz w:val="28"/>
          <w:szCs w:val="28"/>
        </w:rPr>
        <w:t xml:space="preserve">.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на </w:t>
      </w:r>
      <w:proofErr w:type="spellStart"/>
      <w:r w:rsidRPr="007924CE">
        <w:rPr>
          <w:color w:val="000000"/>
          <w:sz w:val="28"/>
          <w:szCs w:val="28"/>
        </w:rPr>
        <w:t>ньому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зображено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lastRenderedPageBreak/>
        <w:t xml:space="preserve">—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роблять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діти</w:t>
      </w:r>
      <w:proofErr w:type="spellEnd"/>
      <w:r w:rsidRPr="007924CE">
        <w:rPr>
          <w:color w:val="000000"/>
          <w:sz w:val="28"/>
          <w:szCs w:val="28"/>
        </w:rPr>
        <w:t xml:space="preserve">? Чим </w:t>
      </w:r>
      <w:proofErr w:type="spellStart"/>
      <w:r w:rsidRPr="007924CE">
        <w:rPr>
          <w:color w:val="000000"/>
          <w:sz w:val="28"/>
          <w:szCs w:val="28"/>
        </w:rPr>
        <w:t>займається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бібліотекарка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Які</w:t>
      </w:r>
      <w:proofErr w:type="spellEnd"/>
      <w:r w:rsidRPr="007924CE">
        <w:rPr>
          <w:color w:val="000000"/>
          <w:sz w:val="28"/>
          <w:szCs w:val="28"/>
        </w:rPr>
        <w:t xml:space="preserve"> надписи на </w:t>
      </w:r>
      <w:proofErr w:type="spellStart"/>
      <w:r w:rsidRPr="007924CE">
        <w:rPr>
          <w:color w:val="000000"/>
          <w:sz w:val="28"/>
          <w:szCs w:val="28"/>
        </w:rPr>
        <w:t>малюнку</w:t>
      </w:r>
      <w:proofErr w:type="spellEnd"/>
      <w:r w:rsidRPr="007924CE">
        <w:rPr>
          <w:color w:val="000000"/>
          <w:sz w:val="28"/>
          <w:szCs w:val="28"/>
        </w:rPr>
        <w:t xml:space="preserve"> ми </w:t>
      </w:r>
      <w:proofErr w:type="spellStart"/>
      <w:r w:rsidRPr="007924CE">
        <w:rPr>
          <w:color w:val="000000"/>
          <w:sz w:val="28"/>
          <w:szCs w:val="28"/>
        </w:rPr>
        <w:t>бачимо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зображено</w:t>
      </w:r>
      <w:proofErr w:type="spellEnd"/>
      <w:r w:rsidRPr="007924CE">
        <w:rPr>
          <w:color w:val="000000"/>
          <w:sz w:val="28"/>
          <w:szCs w:val="28"/>
        </w:rPr>
        <w:t xml:space="preserve"> у </w:t>
      </w:r>
      <w:proofErr w:type="spellStart"/>
      <w:r w:rsidRPr="007924CE">
        <w:rPr>
          <w:color w:val="000000"/>
          <w:sz w:val="28"/>
          <w:szCs w:val="28"/>
        </w:rPr>
        <w:t>тій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частині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малюнка</w:t>
      </w:r>
      <w:proofErr w:type="spellEnd"/>
      <w:r w:rsidRPr="007924CE">
        <w:rPr>
          <w:color w:val="000000"/>
          <w:sz w:val="28"/>
          <w:szCs w:val="28"/>
        </w:rPr>
        <w:t xml:space="preserve">, де є </w:t>
      </w:r>
      <w:proofErr w:type="spellStart"/>
      <w:r w:rsidRPr="007924CE">
        <w:rPr>
          <w:color w:val="000000"/>
          <w:sz w:val="28"/>
          <w:szCs w:val="28"/>
        </w:rPr>
        <w:t>напис</w:t>
      </w:r>
      <w:proofErr w:type="spellEnd"/>
      <w:r w:rsidRPr="007924CE">
        <w:rPr>
          <w:color w:val="000000"/>
          <w:sz w:val="28"/>
          <w:szCs w:val="28"/>
        </w:rPr>
        <w:t xml:space="preserve"> «</w:t>
      </w:r>
      <w:proofErr w:type="spellStart"/>
      <w:r w:rsidRPr="007924CE">
        <w:rPr>
          <w:color w:val="000000"/>
          <w:sz w:val="28"/>
          <w:szCs w:val="28"/>
        </w:rPr>
        <w:t>Читальна</w:t>
      </w:r>
      <w:proofErr w:type="spellEnd"/>
      <w:r w:rsidRPr="007924CE">
        <w:rPr>
          <w:color w:val="000000"/>
          <w:sz w:val="28"/>
          <w:szCs w:val="28"/>
        </w:rPr>
        <w:t xml:space="preserve"> зала»?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роблять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діти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Як </w:t>
      </w:r>
      <w:proofErr w:type="spellStart"/>
      <w:r w:rsidRPr="007924CE">
        <w:rPr>
          <w:color w:val="000000"/>
          <w:sz w:val="28"/>
          <w:szCs w:val="28"/>
        </w:rPr>
        <w:t>ви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гадаєте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це</w:t>
      </w:r>
      <w:proofErr w:type="spellEnd"/>
      <w:r w:rsidRPr="007924CE">
        <w:rPr>
          <w:color w:val="000000"/>
          <w:sz w:val="28"/>
          <w:szCs w:val="28"/>
        </w:rPr>
        <w:t xml:space="preserve"> за </w:t>
      </w:r>
      <w:proofErr w:type="spellStart"/>
      <w:r w:rsidRPr="007924CE">
        <w:rPr>
          <w:color w:val="000000"/>
          <w:sz w:val="28"/>
          <w:szCs w:val="28"/>
        </w:rPr>
        <w:t>відді</w:t>
      </w:r>
      <w:proofErr w:type="gramStart"/>
      <w:r w:rsidRPr="007924CE">
        <w:rPr>
          <w:color w:val="000000"/>
          <w:sz w:val="28"/>
          <w:szCs w:val="28"/>
        </w:rPr>
        <w:t>л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</w:t>
      </w:r>
      <w:proofErr w:type="gramEnd"/>
      <w:r w:rsidRPr="007924CE">
        <w:rPr>
          <w:color w:val="000000"/>
          <w:sz w:val="28"/>
          <w:szCs w:val="28"/>
        </w:rPr>
        <w:t>ібліотеки</w:t>
      </w:r>
      <w:proofErr w:type="spellEnd"/>
      <w:r w:rsidRPr="007924CE">
        <w:rPr>
          <w:color w:val="000000"/>
          <w:sz w:val="28"/>
          <w:szCs w:val="28"/>
        </w:rPr>
        <w:t xml:space="preserve"> — </w:t>
      </w:r>
      <w:proofErr w:type="spellStart"/>
      <w:r w:rsidRPr="007924CE">
        <w:rPr>
          <w:color w:val="000000"/>
          <w:sz w:val="28"/>
          <w:szCs w:val="28"/>
        </w:rPr>
        <w:t>читальна</w:t>
      </w:r>
      <w:proofErr w:type="spellEnd"/>
      <w:r w:rsidRPr="007924CE">
        <w:rPr>
          <w:color w:val="000000"/>
          <w:sz w:val="28"/>
          <w:szCs w:val="28"/>
        </w:rPr>
        <w:t xml:space="preserve"> зала?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Читальна</w:t>
      </w:r>
      <w:proofErr w:type="spellEnd"/>
      <w:r w:rsidRPr="007924CE">
        <w:rPr>
          <w:color w:val="000000"/>
          <w:sz w:val="28"/>
          <w:szCs w:val="28"/>
        </w:rPr>
        <w:t xml:space="preserve"> зала — </w:t>
      </w:r>
      <w:proofErr w:type="spellStart"/>
      <w:r w:rsidRPr="007924CE">
        <w:rPr>
          <w:color w:val="000000"/>
          <w:sz w:val="28"/>
          <w:szCs w:val="28"/>
        </w:rPr>
        <w:t>це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відді</w:t>
      </w:r>
      <w:proofErr w:type="gramStart"/>
      <w:r w:rsidRPr="007924CE">
        <w:rPr>
          <w:color w:val="000000"/>
          <w:sz w:val="28"/>
          <w:szCs w:val="28"/>
        </w:rPr>
        <w:t>л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</w:t>
      </w:r>
      <w:proofErr w:type="gramEnd"/>
      <w:r w:rsidRPr="007924CE">
        <w:rPr>
          <w:color w:val="000000"/>
          <w:sz w:val="28"/>
          <w:szCs w:val="28"/>
        </w:rPr>
        <w:t>ібліотеки</w:t>
      </w:r>
      <w:proofErr w:type="spellEnd"/>
      <w:r w:rsidRPr="007924CE">
        <w:rPr>
          <w:color w:val="000000"/>
          <w:sz w:val="28"/>
          <w:szCs w:val="28"/>
        </w:rPr>
        <w:t xml:space="preserve">, де </w:t>
      </w:r>
      <w:proofErr w:type="spellStart"/>
      <w:r w:rsidRPr="007924CE">
        <w:rPr>
          <w:color w:val="000000"/>
          <w:sz w:val="28"/>
          <w:szCs w:val="28"/>
        </w:rPr>
        <w:t>відвідувачі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читають</w:t>
      </w:r>
      <w:proofErr w:type="spellEnd"/>
      <w:r w:rsidRPr="007924CE">
        <w:rPr>
          <w:color w:val="000000"/>
          <w:sz w:val="28"/>
          <w:szCs w:val="28"/>
        </w:rPr>
        <w:t xml:space="preserve"> книги, </w:t>
      </w:r>
      <w:proofErr w:type="spellStart"/>
      <w:r w:rsidRPr="007924CE">
        <w:rPr>
          <w:color w:val="000000"/>
          <w:sz w:val="28"/>
          <w:szCs w:val="28"/>
        </w:rPr>
        <w:t>які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додому</w:t>
      </w:r>
      <w:proofErr w:type="spellEnd"/>
      <w:r w:rsidRPr="007924CE">
        <w:rPr>
          <w:color w:val="000000"/>
          <w:sz w:val="28"/>
          <w:szCs w:val="28"/>
        </w:rPr>
        <w:t xml:space="preserve"> не </w:t>
      </w:r>
      <w:proofErr w:type="spellStart"/>
      <w:r w:rsidRPr="007924CE">
        <w:rPr>
          <w:color w:val="000000"/>
          <w:sz w:val="28"/>
          <w:szCs w:val="28"/>
        </w:rPr>
        <w:t>видають</w:t>
      </w:r>
      <w:proofErr w:type="spellEnd"/>
      <w:r w:rsidRPr="007924CE">
        <w:rPr>
          <w:color w:val="000000"/>
          <w:sz w:val="28"/>
          <w:szCs w:val="28"/>
        </w:rPr>
        <w:t xml:space="preserve">. </w:t>
      </w:r>
      <w:proofErr w:type="spellStart"/>
      <w:r w:rsidRPr="007924CE">
        <w:rPr>
          <w:color w:val="000000"/>
          <w:sz w:val="28"/>
          <w:szCs w:val="28"/>
        </w:rPr>
        <w:t>Це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924CE">
        <w:rPr>
          <w:color w:val="000000"/>
          <w:sz w:val="28"/>
          <w:szCs w:val="28"/>
        </w:rPr>
        <w:t>р</w:t>
      </w:r>
      <w:proofErr w:type="gramEnd"/>
      <w:r w:rsidRPr="007924CE">
        <w:rPr>
          <w:color w:val="000000"/>
          <w:sz w:val="28"/>
          <w:szCs w:val="28"/>
        </w:rPr>
        <w:t>ідкісні</w:t>
      </w:r>
      <w:proofErr w:type="spellEnd"/>
      <w:r w:rsidRPr="007924CE">
        <w:rPr>
          <w:color w:val="000000"/>
          <w:sz w:val="28"/>
          <w:szCs w:val="28"/>
        </w:rPr>
        <w:t xml:space="preserve"> книги, </w:t>
      </w:r>
      <w:proofErr w:type="spellStart"/>
      <w:r w:rsidRPr="007924CE">
        <w:rPr>
          <w:color w:val="000000"/>
          <w:sz w:val="28"/>
          <w:szCs w:val="28"/>
        </w:rPr>
        <w:t>довідкові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видання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r w:rsidRPr="007924CE">
        <w:rPr>
          <w:color w:val="000000"/>
          <w:sz w:val="28"/>
          <w:szCs w:val="28"/>
        </w:rPr>
        <w:t>журнали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r w:rsidRPr="007924CE">
        <w:rPr>
          <w:color w:val="000000"/>
          <w:sz w:val="28"/>
          <w:szCs w:val="28"/>
        </w:rPr>
        <w:t>газети</w:t>
      </w:r>
      <w:proofErr w:type="spellEnd"/>
      <w:r w:rsidRPr="007924CE">
        <w:rPr>
          <w:color w:val="000000"/>
          <w:sz w:val="28"/>
          <w:szCs w:val="28"/>
        </w:rPr>
        <w:t>.</w:t>
      </w:r>
    </w:p>
    <w:p w:rsidR="007924CE" w:rsidRPr="007924CE" w:rsidRDefault="007924CE" w:rsidP="000B3E64">
      <w:pPr>
        <w:pStyle w:val="a3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7924CE">
        <w:rPr>
          <w:b/>
          <w:color w:val="000000"/>
          <w:sz w:val="28"/>
          <w:szCs w:val="28"/>
          <w:lang w:val="uk-UA"/>
        </w:rPr>
        <w:t>Фізкультхвилинка</w:t>
      </w:r>
      <w:proofErr w:type="spellEnd"/>
    </w:p>
    <w:p w:rsidR="007924CE" w:rsidRPr="007924CE" w:rsidRDefault="007924CE" w:rsidP="000B3E64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hyperlink r:id="rId5" w:history="1">
        <w:r w:rsidRPr="007924CE">
          <w:rPr>
            <w:rStyle w:val="a6"/>
            <w:sz w:val="28"/>
            <w:szCs w:val="28"/>
            <w:lang w:val="uk-UA"/>
          </w:rPr>
          <w:t>https://www.youtube.com/watch?v=9GU7Kn_b6oc&amp;t=1s</w:t>
        </w:r>
      </w:hyperlink>
    </w:p>
    <w:p w:rsidR="007924CE" w:rsidRPr="007924CE" w:rsidRDefault="007924CE" w:rsidP="000B3E64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А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означає</w:t>
      </w:r>
      <w:proofErr w:type="spellEnd"/>
      <w:r w:rsidRPr="007924CE">
        <w:rPr>
          <w:color w:val="000000"/>
          <w:sz w:val="28"/>
          <w:szCs w:val="28"/>
        </w:rPr>
        <w:t xml:space="preserve"> слово </w:t>
      </w:r>
      <w:r w:rsidRPr="007924CE">
        <w:rPr>
          <w:rStyle w:val="a5"/>
          <w:color w:val="000000"/>
          <w:sz w:val="28"/>
          <w:szCs w:val="28"/>
        </w:rPr>
        <w:t>абонемент</w:t>
      </w:r>
      <w:r w:rsidRPr="007924CE">
        <w:rPr>
          <w:color w:val="000000"/>
          <w:sz w:val="28"/>
          <w:szCs w:val="28"/>
        </w:rPr>
        <w:t xml:space="preserve">? </w:t>
      </w:r>
      <w:proofErr w:type="spellStart"/>
      <w:r w:rsidRPr="007924CE">
        <w:rPr>
          <w:color w:val="000000"/>
          <w:sz w:val="28"/>
          <w:szCs w:val="28"/>
        </w:rPr>
        <w:t>Можливо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7924CE">
        <w:rPr>
          <w:color w:val="000000"/>
          <w:sz w:val="28"/>
          <w:szCs w:val="28"/>
        </w:rPr>
        <w:t>ви</w:t>
      </w:r>
      <w:proofErr w:type="spellEnd"/>
      <w:r w:rsidRPr="007924CE">
        <w:rPr>
          <w:color w:val="000000"/>
          <w:sz w:val="28"/>
          <w:szCs w:val="28"/>
        </w:rPr>
        <w:t xml:space="preserve"> з</w:t>
      </w:r>
      <w:proofErr w:type="gramEnd"/>
      <w:r w:rsidRPr="007924CE">
        <w:rPr>
          <w:color w:val="000000"/>
          <w:sz w:val="28"/>
          <w:szCs w:val="28"/>
        </w:rPr>
        <w:t xml:space="preserve"> ним уже </w:t>
      </w:r>
      <w:proofErr w:type="spellStart"/>
      <w:r w:rsidRPr="007924CE">
        <w:rPr>
          <w:color w:val="000000"/>
          <w:sz w:val="28"/>
          <w:szCs w:val="28"/>
        </w:rPr>
        <w:t>зустрічались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r w:rsidRPr="007924CE">
        <w:rPr>
          <w:color w:val="000000"/>
          <w:sz w:val="28"/>
          <w:szCs w:val="28"/>
        </w:rPr>
        <w:t>якщо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відвідуєте</w:t>
      </w:r>
      <w:proofErr w:type="spellEnd"/>
      <w:r w:rsidRPr="007924CE">
        <w:rPr>
          <w:color w:val="000000"/>
          <w:sz w:val="28"/>
          <w:szCs w:val="28"/>
        </w:rPr>
        <w:t xml:space="preserve"> спортклуб, </w:t>
      </w:r>
      <w:proofErr w:type="spellStart"/>
      <w:r w:rsidRPr="007924CE">
        <w:rPr>
          <w:color w:val="000000"/>
          <w:sz w:val="28"/>
          <w:szCs w:val="28"/>
        </w:rPr>
        <w:t>басейн</w:t>
      </w:r>
      <w:proofErr w:type="spellEnd"/>
      <w:r w:rsidRPr="007924CE">
        <w:rPr>
          <w:color w:val="000000"/>
          <w:sz w:val="28"/>
          <w:szCs w:val="28"/>
        </w:rPr>
        <w:t>.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Це</w:t>
      </w:r>
      <w:proofErr w:type="spellEnd"/>
      <w:r w:rsidRPr="007924CE">
        <w:rPr>
          <w:color w:val="000000"/>
          <w:sz w:val="28"/>
          <w:szCs w:val="28"/>
        </w:rPr>
        <w:t xml:space="preserve"> слово </w:t>
      </w:r>
      <w:proofErr w:type="spellStart"/>
      <w:r w:rsidRPr="007924CE">
        <w:rPr>
          <w:color w:val="000000"/>
          <w:sz w:val="28"/>
          <w:szCs w:val="28"/>
        </w:rPr>
        <w:t>прийшло</w:t>
      </w:r>
      <w:proofErr w:type="spellEnd"/>
      <w:r w:rsidRPr="007924CE">
        <w:rPr>
          <w:color w:val="000000"/>
          <w:sz w:val="28"/>
          <w:szCs w:val="28"/>
        </w:rPr>
        <w:t xml:space="preserve"> до нас </w:t>
      </w:r>
      <w:proofErr w:type="spellStart"/>
      <w:r w:rsidRPr="007924CE">
        <w:rPr>
          <w:color w:val="000000"/>
          <w:sz w:val="28"/>
          <w:szCs w:val="28"/>
        </w:rPr>
        <w:t>із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французької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мови</w:t>
      </w:r>
      <w:proofErr w:type="spellEnd"/>
      <w:r w:rsidRPr="007924CE">
        <w:rPr>
          <w:color w:val="000000"/>
          <w:sz w:val="28"/>
          <w:szCs w:val="28"/>
        </w:rPr>
        <w:t xml:space="preserve">. </w:t>
      </w:r>
      <w:proofErr w:type="spellStart"/>
      <w:r w:rsidRPr="007924CE">
        <w:rPr>
          <w:color w:val="000000"/>
          <w:sz w:val="28"/>
          <w:szCs w:val="28"/>
        </w:rPr>
        <w:t>Воно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означає</w:t>
      </w:r>
      <w:proofErr w:type="spellEnd"/>
      <w:r w:rsidRPr="007924CE">
        <w:rPr>
          <w:color w:val="000000"/>
          <w:sz w:val="28"/>
          <w:szCs w:val="28"/>
        </w:rPr>
        <w:t xml:space="preserve"> «право </w:t>
      </w:r>
      <w:proofErr w:type="spellStart"/>
      <w:r w:rsidRPr="007924CE">
        <w:rPr>
          <w:color w:val="000000"/>
          <w:sz w:val="28"/>
          <w:szCs w:val="28"/>
        </w:rPr>
        <w:t>користування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чим-небудь</w:t>
      </w:r>
      <w:proofErr w:type="spellEnd"/>
      <w:r w:rsidRPr="007924CE">
        <w:rPr>
          <w:color w:val="000000"/>
          <w:sz w:val="28"/>
          <w:szCs w:val="28"/>
        </w:rPr>
        <w:t xml:space="preserve">». </w:t>
      </w:r>
      <w:proofErr w:type="gramStart"/>
      <w:r w:rsidRPr="007924CE">
        <w:rPr>
          <w:color w:val="000000"/>
          <w:sz w:val="28"/>
          <w:szCs w:val="28"/>
        </w:rPr>
        <w:t>У</w:t>
      </w:r>
      <w:proofErr w:type="gram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</w:t>
      </w:r>
      <w:proofErr w:type="gramStart"/>
      <w:r w:rsidRPr="007924CE">
        <w:rPr>
          <w:color w:val="000000"/>
          <w:sz w:val="28"/>
          <w:szCs w:val="28"/>
        </w:rPr>
        <w:t>отец</w:t>
      </w:r>
      <w:proofErr w:type="gramEnd"/>
      <w:r w:rsidRPr="007924CE">
        <w:rPr>
          <w:color w:val="000000"/>
          <w:sz w:val="28"/>
          <w:szCs w:val="28"/>
        </w:rPr>
        <w:t>і</w:t>
      </w:r>
      <w:proofErr w:type="spellEnd"/>
      <w:r w:rsidRPr="007924CE">
        <w:rPr>
          <w:color w:val="000000"/>
          <w:sz w:val="28"/>
          <w:szCs w:val="28"/>
        </w:rPr>
        <w:t xml:space="preserve"> абонемент — </w:t>
      </w:r>
      <w:proofErr w:type="spellStart"/>
      <w:r w:rsidRPr="007924CE">
        <w:rPr>
          <w:color w:val="000000"/>
          <w:sz w:val="28"/>
          <w:szCs w:val="28"/>
        </w:rPr>
        <w:t>це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відділ</w:t>
      </w:r>
      <w:proofErr w:type="spellEnd"/>
      <w:r w:rsidRPr="007924CE">
        <w:rPr>
          <w:color w:val="000000"/>
          <w:sz w:val="28"/>
          <w:szCs w:val="28"/>
        </w:rPr>
        <w:t xml:space="preserve">, у </w:t>
      </w:r>
      <w:proofErr w:type="spellStart"/>
      <w:r w:rsidRPr="007924CE">
        <w:rPr>
          <w:color w:val="000000"/>
          <w:sz w:val="28"/>
          <w:szCs w:val="28"/>
        </w:rPr>
        <w:t>якому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можна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взяти</w:t>
      </w:r>
      <w:proofErr w:type="spellEnd"/>
      <w:r w:rsidRPr="007924CE">
        <w:rPr>
          <w:color w:val="000000"/>
          <w:sz w:val="28"/>
          <w:szCs w:val="28"/>
        </w:rPr>
        <w:t xml:space="preserve"> книги </w:t>
      </w:r>
      <w:proofErr w:type="spellStart"/>
      <w:r w:rsidRPr="007924CE">
        <w:rPr>
          <w:color w:val="000000"/>
          <w:sz w:val="28"/>
          <w:szCs w:val="28"/>
        </w:rPr>
        <w:t>додому</w:t>
      </w:r>
      <w:proofErr w:type="spellEnd"/>
      <w:r w:rsidRPr="007924CE">
        <w:rPr>
          <w:color w:val="000000"/>
          <w:sz w:val="28"/>
          <w:szCs w:val="28"/>
        </w:rPr>
        <w:t>.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А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це</w:t>
      </w:r>
      <w:proofErr w:type="spellEnd"/>
      <w:r w:rsidRPr="007924CE">
        <w:rPr>
          <w:color w:val="000000"/>
          <w:sz w:val="28"/>
          <w:szCs w:val="28"/>
        </w:rPr>
        <w:t xml:space="preserve"> за </w:t>
      </w:r>
      <w:proofErr w:type="spellStart"/>
      <w:r w:rsidRPr="007924CE">
        <w:rPr>
          <w:color w:val="000000"/>
          <w:sz w:val="28"/>
          <w:szCs w:val="28"/>
        </w:rPr>
        <w:t>позначки</w:t>
      </w:r>
      <w:proofErr w:type="spellEnd"/>
      <w:r w:rsidRPr="007924CE">
        <w:rPr>
          <w:color w:val="000000"/>
          <w:sz w:val="28"/>
          <w:szCs w:val="28"/>
        </w:rPr>
        <w:t xml:space="preserve"> на </w:t>
      </w:r>
      <w:proofErr w:type="spellStart"/>
      <w:r w:rsidRPr="007924CE">
        <w:rPr>
          <w:color w:val="000000"/>
          <w:sz w:val="28"/>
          <w:szCs w:val="28"/>
        </w:rPr>
        <w:t>кожній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полиці</w:t>
      </w:r>
      <w:proofErr w:type="spellEnd"/>
      <w:r w:rsidRPr="007924CE">
        <w:rPr>
          <w:color w:val="000000"/>
          <w:sz w:val="28"/>
          <w:szCs w:val="28"/>
        </w:rPr>
        <w:t xml:space="preserve"> з книжками? Як </w:t>
      </w:r>
      <w:proofErr w:type="spellStart"/>
      <w:proofErr w:type="gramStart"/>
      <w:r w:rsidRPr="007924CE">
        <w:rPr>
          <w:color w:val="000000"/>
          <w:sz w:val="28"/>
          <w:szCs w:val="28"/>
        </w:rPr>
        <w:t>гада</w:t>
      </w:r>
      <w:proofErr w:type="gramEnd"/>
      <w:r w:rsidRPr="007924CE">
        <w:rPr>
          <w:color w:val="000000"/>
          <w:sz w:val="28"/>
          <w:szCs w:val="28"/>
        </w:rPr>
        <w:t>єте</w:t>
      </w:r>
      <w:proofErr w:type="spellEnd"/>
      <w:r w:rsidRPr="007924CE">
        <w:rPr>
          <w:color w:val="000000"/>
          <w:sz w:val="28"/>
          <w:szCs w:val="28"/>
        </w:rPr>
        <w:t xml:space="preserve">,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означають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ці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букви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Навіщо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їх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використовують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gramStart"/>
      <w:r w:rsidRPr="007924CE">
        <w:rPr>
          <w:color w:val="000000"/>
          <w:sz w:val="28"/>
          <w:szCs w:val="28"/>
        </w:rPr>
        <w:t>У</w:t>
      </w:r>
      <w:proofErr w:type="gram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нашій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шкільній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бібліотеці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теж</w:t>
      </w:r>
      <w:proofErr w:type="spellEnd"/>
      <w:r w:rsidRPr="007924CE">
        <w:rPr>
          <w:color w:val="000000"/>
          <w:sz w:val="28"/>
          <w:szCs w:val="28"/>
        </w:rPr>
        <w:t xml:space="preserve"> є </w:t>
      </w:r>
      <w:proofErr w:type="spellStart"/>
      <w:r w:rsidRPr="007924CE">
        <w:rPr>
          <w:color w:val="000000"/>
          <w:sz w:val="28"/>
          <w:szCs w:val="28"/>
        </w:rPr>
        <w:t>ці</w:t>
      </w:r>
      <w:proofErr w:type="spellEnd"/>
      <w:r w:rsidRPr="007924CE">
        <w:rPr>
          <w:color w:val="000000"/>
          <w:sz w:val="28"/>
          <w:szCs w:val="28"/>
        </w:rPr>
        <w:t xml:space="preserve"> два </w:t>
      </w:r>
      <w:proofErr w:type="spellStart"/>
      <w:r w:rsidRPr="007924CE">
        <w:rPr>
          <w:color w:val="000000"/>
          <w:sz w:val="28"/>
          <w:szCs w:val="28"/>
        </w:rPr>
        <w:t>відділи</w:t>
      </w:r>
      <w:proofErr w:type="spellEnd"/>
      <w:r w:rsidRPr="007924CE">
        <w:rPr>
          <w:color w:val="000000"/>
          <w:sz w:val="28"/>
          <w:szCs w:val="28"/>
        </w:rPr>
        <w:t xml:space="preserve">. А </w:t>
      </w:r>
      <w:proofErr w:type="gramStart"/>
      <w:r w:rsidRPr="007924CE">
        <w:rPr>
          <w:color w:val="000000"/>
          <w:sz w:val="28"/>
          <w:szCs w:val="28"/>
        </w:rPr>
        <w:t>у</w:t>
      </w:r>
      <w:proofErr w:type="gram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нашій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класній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бібліотеці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Про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</w:t>
      </w:r>
      <w:proofErr w:type="spellEnd"/>
      <w:r w:rsidRPr="007924CE">
        <w:rPr>
          <w:color w:val="000000"/>
          <w:sz w:val="28"/>
          <w:szCs w:val="28"/>
        </w:rPr>
        <w:t xml:space="preserve"> любите </w:t>
      </w:r>
      <w:proofErr w:type="spellStart"/>
      <w:r w:rsidRPr="007924CE">
        <w:rPr>
          <w:color w:val="000000"/>
          <w:sz w:val="28"/>
          <w:szCs w:val="28"/>
        </w:rPr>
        <w:t>читати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rStyle w:val="a4"/>
          <w:color w:val="4682B4"/>
          <w:sz w:val="28"/>
          <w:szCs w:val="28"/>
        </w:rPr>
        <w:t xml:space="preserve">7. Робота за схемами в </w:t>
      </w:r>
      <w:proofErr w:type="spellStart"/>
      <w:proofErr w:type="gramStart"/>
      <w:r w:rsidRPr="007924CE">
        <w:rPr>
          <w:rStyle w:val="a4"/>
          <w:color w:val="4682B4"/>
          <w:sz w:val="28"/>
          <w:szCs w:val="28"/>
        </w:rPr>
        <w:t>п</w:t>
      </w:r>
      <w:proofErr w:type="gramEnd"/>
      <w:r w:rsidRPr="007924CE">
        <w:rPr>
          <w:rStyle w:val="a4"/>
          <w:color w:val="4682B4"/>
          <w:sz w:val="28"/>
          <w:szCs w:val="28"/>
        </w:rPr>
        <w:t>ідручнику</w:t>
      </w:r>
      <w:proofErr w:type="spellEnd"/>
      <w:r w:rsidRPr="007924CE">
        <w:rPr>
          <w:rStyle w:val="a4"/>
          <w:color w:val="4682B4"/>
          <w:sz w:val="28"/>
          <w:szCs w:val="28"/>
        </w:rPr>
        <w:t xml:space="preserve"> (</w:t>
      </w:r>
      <w:r w:rsidRPr="007924CE">
        <w:rPr>
          <w:rStyle w:val="a5"/>
          <w:b/>
          <w:bCs/>
          <w:color w:val="4682B4"/>
          <w:sz w:val="28"/>
          <w:szCs w:val="28"/>
        </w:rPr>
        <w:t>с. 41</w:t>
      </w:r>
      <w:r w:rsidRPr="007924CE">
        <w:rPr>
          <w:rStyle w:val="a4"/>
          <w:color w:val="4682B4"/>
          <w:sz w:val="28"/>
          <w:szCs w:val="28"/>
        </w:rPr>
        <w:t>)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А </w:t>
      </w:r>
      <w:proofErr w:type="spellStart"/>
      <w:r w:rsidRPr="007924CE">
        <w:rPr>
          <w:color w:val="000000"/>
          <w:sz w:val="28"/>
          <w:szCs w:val="28"/>
        </w:rPr>
        <w:t>чи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вмієте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вибирати</w:t>
      </w:r>
      <w:proofErr w:type="spellEnd"/>
      <w:r w:rsidRPr="007924CE">
        <w:rPr>
          <w:color w:val="000000"/>
          <w:sz w:val="28"/>
          <w:szCs w:val="28"/>
        </w:rPr>
        <w:t xml:space="preserve"> книжки?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Як </w:t>
      </w:r>
      <w:proofErr w:type="spellStart"/>
      <w:r w:rsidRPr="007924CE">
        <w:rPr>
          <w:color w:val="000000"/>
          <w:sz w:val="28"/>
          <w:szCs w:val="28"/>
        </w:rPr>
        <w:t>вибрати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потрібну</w:t>
      </w:r>
      <w:proofErr w:type="spellEnd"/>
      <w:r w:rsidRPr="007924CE">
        <w:rPr>
          <w:color w:val="000000"/>
          <w:sz w:val="28"/>
          <w:szCs w:val="28"/>
        </w:rPr>
        <w:t xml:space="preserve"> книжку? </w:t>
      </w:r>
      <w:proofErr w:type="spellStart"/>
      <w:r w:rsidRPr="007924CE">
        <w:rPr>
          <w:color w:val="000000"/>
          <w:sz w:val="28"/>
          <w:szCs w:val="28"/>
        </w:rPr>
        <w:t>Хто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може</w:t>
      </w:r>
      <w:proofErr w:type="spellEnd"/>
      <w:r w:rsidRPr="007924CE">
        <w:rPr>
          <w:color w:val="000000"/>
          <w:sz w:val="28"/>
          <w:szCs w:val="28"/>
        </w:rPr>
        <w:t xml:space="preserve"> вам </w:t>
      </w:r>
      <w:proofErr w:type="spellStart"/>
      <w:r w:rsidRPr="007924CE">
        <w:rPr>
          <w:color w:val="000000"/>
          <w:sz w:val="28"/>
          <w:szCs w:val="28"/>
        </w:rPr>
        <w:t>допомогти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0B3E64" w:rsidRPr="007924CE" w:rsidRDefault="000B3E64" w:rsidP="000B3E64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924CE">
        <w:rPr>
          <w:color w:val="000000"/>
          <w:sz w:val="28"/>
          <w:szCs w:val="28"/>
        </w:rPr>
        <w:t xml:space="preserve">— </w:t>
      </w:r>
      <w:proofErr w:type="spellStart"/>
      <w:r w:rsidRPr="007924CE">
        <w:rPr>
          <w:color w:val="000000"/>
          <w:sz w:val="28"/>
          <w:szCs w:val="28"/>
        </w:rPr>
        <w:t>Якщо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самостійно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вибираєте</w:t>
      </w:r>
      <w:proofErr w:type="spellEnd"/>
      <w:r w:rsidRPr="007924CE">
        <w:rPr>
          <w:color w:val="000000"/>
          <w:sz w:val="28"/>
          <w:szCs w:val="28"/>
        </w:rPr>
        <w:t xml:space="preserve"> книгу, на </w:t>
      </w:r>
      <w:proofErr w:type="spellStart"/>
      <w:r w:rsidRPr="007924CE">
        <w:rPr>
          <w:color w:val="000000"/>
          <w:sz w:val="28"/>
          <w:szCs w:val="28"/>
        </w:rPr>
        <w:t>що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слід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звернути</w:t>
      </w:r>
      <w:proofErr w:type="spellEnd"/>
      <w:r w:rsidRPr="007924CE">
        <w:rPr>
          <w:color w:val="000000"/>
          <w:sz w:val="28"/>
          <w:szCs w:val="28"/>
        </w:rPr>
        <w:t xml:space="preserve"> </w:t>
      </w:r>
      <w:proofErr w:type="spellStart"/>
      <w:r w:rsidRPr="007924CE">
        <w:rPr>
          <w:color w:val="000000"/>
          <w:sz w:val="28"/>
          <w:szCs w:val="28"/>
        </w:rPr>
        <w:t>увагу</w:t>
      </w:r>
      <w:proofErr w:type="spellEnd"/>
      <w:r w:rsidRPr="007924CE">
        <w:rPr>
          <w:color w:val="000000"/>
          <w:sz w:val="28"/>
          <w:szCs w:val="28"/>
        </w:rPr>
        <w:t>?</w:t>
      </w:r>
    </w:p>
    <w:p w:rsidR="00713EB2" w:rsidRPr="007924CE" w:rsidRDefault="00713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3EB2" w:rsidRPr="007924CE" w:rsidRDefault="00713EB2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713EB2" w:rsidRPr="007924CE" w:rsidRDefault="00713EB2">
      <w:pPr>
        <w:rPr>
          <w:rFonts w:ascii="Times New Roman" w:hAnsi="Times New Roman" w:cs="Times New Roman"/>
          <w:sz w:val="28"/>
          <w:szCs w:val="28"/>
        </w:rPr>
      </w:pPr>
    </w:p>
    <w:p w:rsidR="00713EB2" w:rsidRPr="007924CE" w:rsidRDefault="00713EB2">
      <w:pPr>
        <w:rPr>
          <w:rFonts w:ascii="Times New Roman" w:hAnsi="Times New Roman" w:cs="Times New Roman"/>
          <w:sz w:val="28"/>
          <w:szCs w:val="28"/>
        </w:rPr>
      </w:pPr>
    </w:p>
    <w:sectPr w:rsidR="00713EB2" w:rsidRPr="0079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8B"/>
    <w:rsid w:val="000B3E64"/>
    <w:rsid w:val="003C22D0"/>
    <w:rsid w:val="00557D8B"/>
    <w:rsid w:val="00713EB2"/>
    <w:rsid w:val="007924CE"/>
    <w:rsid w:val="008A2433"/>
    <w:rsid w:val="00C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3E64"/>
    <w:rPr>
      <w:b/>
      <w:bCs/>
    </w:rPr>
  </w:style>
  <w:style w:type="character" w:styleId="a5">
    <w:name w:val="Emphasis"/>
    <w:basedOn w:val="a0"/>
    <w:uiPriority w:val="20"/>
    <w:qFormat/>
    <w:rsid w:val="000B3E64"/>
    <w:rPr>
      <w:i/>
      <w:iCs/>
    </w:rPr>
  </w:style>
  <w:style w:type="character" w:styleId="a6">
    <w:name w:val="Hyperlink"/>
    <w:basedOn w:val="a0"/>
    <w:uiPriority w:val="99"/>
    <w:unhideWhenUsed/>
    <w:rsid w:val="007924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3E64"/>
    <w:rPr>
      <w:b/>
      <w:bCs/>
    </w:rPr>
  </w:style>
  <w:style w:type="character" w:styleId="a5">
    <w:name w:val="Emphasis"/>
    <w:basedOn w:val="a0"/>
    <w:uiPriority w:val="20"/>
    <w:qFormat/>
    <w:rsid w:val="000B3E64"/>
    <w:rPr>
      <w:i/>
      <w:iCs/>
    </w:rPr>
  </w:style>
  <w:style w:type="character" w:styleId="a6">
    <w:name w:val="Hyperlink"/>
    <w:basedOn w:val="a0"/>
    <w:uiPriority w:val="99"/>
    <w:unhideWhenUsed/>
    <w:rsid w:val="0079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GU7Kn_b6oc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Виктория</cp:lastModifiedBy>
  <cp:revision>4</cp:revision>
  <dcterms:created xsi:type="dcterms:W3CDTF">2021-11-12T18:22:00Z</dcterms:created>
  <dcterms:modified xsi:type="dcterms:W3CDTF">2021-11-19T07:43:00Z</dcterms:modified>
</cp:coreProperties>
</file>