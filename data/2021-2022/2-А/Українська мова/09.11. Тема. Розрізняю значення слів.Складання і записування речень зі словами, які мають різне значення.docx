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73B2" w:rsidRPr="008973B2" w:rsidRDefault="00A04E43" w:rsidP="008973B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09</w:t>
      </w:r>
      <w:r w:rsidR="008973B2" w:rsidRPr="008973B2">
        <w:rPr>
          <w:rFonts w:ascii="Times New Roman" w:hAnsi="Times New Roman" w:cs="Times New Roman"/>
          <w:b/>
          <w:sz w:val="28"/>
          <w:szCs w:val="28"/>
          <w:lang w:val="uk-UA"/>
        </w:rPr>
        <w:t>.11 Українська мова</w:t>
      </w:r>
    </w:p>
    <w:p w:rsidR="00BF3FC9" w:rsidRPr="008973B2" w:rsidRDefault="008973B2" w:rsidP="008973B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973B2">
        <w:rPr>
          <w:rFonts w:ascii="Times New Roman" w:hAnsi="Times New Roman" w:cs="Times New Roman"/>
          <w:b/>
          <w:sz w:val="28"/>
          <w:szCs w:val="28"/>
          <w:lang w:val="uk-UA"/>
        </w:rPr>
        <w:t>Тема. Розрізняю значення слів. Складання і записування речень зі словами, які мають різне значення.</w:t>
      </w:r>
    </w:p>
    <w:p w:rsidR="008973B2" w:rsidRPr="008973B2" w:rsidRDefault="008973B2" w:rsidP="008973B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973B2">
        <w:rPr>
          <w:rFonts w:ascii="Times New Roman" w:hAnsi="Times New Roman" w:cs="Times New Roman"/>
          <w:b/>
          <w:sz w:val="28"/>
          <w:szCs w:val="28"/>
          <w:lang w:val="uk-UA"/>
        </w:rPr>
        <w:t>Хід уроку</w:t>
      </w:r>
    </w:p>
    <w:p w:rsidR="008973B2" w:rsidRPr="008973B2" w:rsidRDefault="008973B2" w:rsidP="008973B2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973B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2. </w:t>
      </w:r>
      <w:proofErr w:type="spellStart"/>
      <w:r w:rsidRPr="008973B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Гра</w:t>
      </w:r>
      <w:proofErr w:type="spellEnd"/>
      <w:r w:rsidRPr="008973B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«Так — </w:t>
      </w:r>
      <w:proofErr w:type="spellStart"/>
      <w:proofErr w:type="gramStart"/>
      <w:r w:rsidRPr="008973B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</w:t>
      </w:r>
      <w:proofErr w:type="gramEnd"/>
      <w:r w:rsidRPr="008973B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і</w:t>
      </w:r>
      <w:proofErr w:type="spellEnd"/>
      <w:r w:rsidRPr="008973B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»</w:t>
      </w:r>
    </w:p>
    <w:p w:rsidR="008973B2" w:rsidRPr="008973B2" w:rsidRDefault="008973B2" w:rsidP="008973B2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973B2">
        <w:rPr>
          <w:rFonts w:ascii="Times New Roman" w:eastAsia="Times New Roman" w:hAnsi="Times New Roman" w:cs="Times New Roman"/>
          <w:sz w:val="28"/>
          <w:szCs w:val="28"/>
          <w:lang w:eastAsia="ru-RU"/>
        </w:rPr>
        <w:t>·</w:t>
      </w:r>
      <w:r w:rsidRPr="008973B2">
        <w:rPr>
          <w:rFonts w:ascii="Times New Roman" w:eastAsia="Times New Roman" w:hAnsi="Times New Roman" w:cs="Times New Roman"/>
          <w:sz w:val="28"/>
          <w:szCs w:val="28"/>
          <w:lang w:eastAsia="ru-RU"/>
        </w:rPr>
        <w:t> </w:t>
      </w:r>
      <w:r w:rsidRPr="008973B2">
        <w:rPr>
          <w:rFonts w:ascii="Times New Roman" w:eastAsia="Times New Roman" w:hAnsi="Times New Roman" w:cs="Times New Roman"/>
          <w:sz w:val="28"/>
          <w:szCs w:val="28"/>
          <w:lang w:eastAsia="ru-RU"/>
        </w:rPr>
        <w:t> </w:t>
      </w:r>
      <w:r w:rsidRPr="008973B2">
        <w:rPr>
          <w:rFonts w:ascii="Times New Roman" w:eastAsia="Times New Roman" w:hAnsi="Times New Roman" w:cs="Times New Roman"/>
          <w:sz w:val="28"/>
          <w:szCs w:val="28"/>
          <w:lang w:eastAsia="ru-RU"/>
        </w:rPr>
        <w:t> </w:t>
      </w:r>
      <w:r w:rsidRPr="008973B2">
        <w:rPr>
          <w:rFonts w:ascii="Times New Roman" w:eastAsia="Times New Roman" w:hAnsi="Times New Roman" w:cs="Times New Roman"/>
          <w:sz w:val="28"/>
          <w:szCs w:val="28"/>
          <w:lang w:eastAsia="ru-RU"/>
        </w:rPr>
        <w:t> </w:t>
      </w:r>
      <w:r w:rsidRPr="008973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Слова </w:t>
      </w:r>
      <w:proofErr w:type="spellStart"/>
      <w:r w:rsidRPr="008973B2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можуть</w:t>
      </w:r>
      <w:proofErr w:type="spellEnd"/>
      <w:r w:rsidRPr="008973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973B2">
        <w:rPr>
          <w:rFonts w:ascii="Times New Roman" w:eastAsia="Times New Roman" w:hAnsi="Times New Roman" w:cs="Times New Roman"/>
          <w:sz w:val="28"/>
          <w:szCs w:val="28"/>
          <w:lang w:eastAsia="ru-RU"/>
        </w:rPr>
        <w:t>мати</w:t>
      </w:r>
      <w:proofErr w:type="spellEnd"/>
      <w:r w:rsidRPr="008973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973B2">
        <w:rPr>
          <w:rFonts w:ascii="Times New Roman" w:eastAsia="Times New Roman" w:hAnsi="Times New Roman" w:cs="Times New Roman"/>
          <w:sz w:val="28"/>
          <w:szCs w:val="28"/>
          <w:lang w:eastAsia="ru-RU"/>
        </w:rPr>
        <w:t>лише</w:t>
      </w:r>
      <w:proofErr w:type="spellEnd"/>
      <w:r w:rsidRPr="008973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973B2">
        <w:rPr>
          <w:rFonts w:ascii="Times New Roman" w:eastAsia="Times New Roman" w:hAnsi="Times New Roman" w:cs="Times New Roman"/>
          <w:sz w:val="28"/>
          <w:szCs w:val="28"/>
          <w:lang w:eastAsia="ru-RU"/>
        </w:rPr>
        <w:t>пряме</w:t>
      </w:r>
      <w:proofErr w:type="spellEnd"/>
      <w:r w:rsidRPr="008973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973B2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значення</w:t>
      </w:r>
      <w:proofErr w:type="spellEnd"/>
      <w:r w:rsidRPr="008973B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8973B2" w:rsidRPr="008973B2" w:rsidRDefault="008973B2" w:rsidP="008973B2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973B2">
        <w:rPr>
          <w:rFonts w:ascii="Times New Roman" w:eastAsia="Times New Roman" w:hAnsi="Times New Roman" w:cs="Times New Roman"/>
          <w:sz w:val="28"/>
          <w:szCs w:val="28"/>
          <w:lang w:eastAsia="ru-RU"/>
        </w:rPr>
        <w:t>·</w:t>
      </w:r>
      <w:r w:rsidRPr="008973B2">
        <w:rPr>
          <w:rFonts w:ascii="Times New Roman" w:eastAsia="Times New Roman" w:hAnsi="Times New Roman" w:cs="Times New Roman"/>
          <w:sz w:val="28"/>
          <w:szCs w:val="28"/>
          <w:lang w:eastAsia="ru-RU"/>
        </w:rPr>
        <w:t> </w:t>
      </w:r>
      <w:r w:rsidRPr="008973B2">
        <w:rPr>
          <w:rFonts w:ascii="Times New Roman" w:eastAsia="Times New Roman" w:hAnsi="Times New Roman" w:cs="Times New Roman"/>
          <w:sz w:val="28"/>
          <w:szCs w:val="28"/>
          <w:lang w:eastAsia="ru-RU"/>
        </w:rPr>
        <w:t> </w:t>
      </w:r>
      <w:r w:rsidRPr="008973B2">
        <w:rPr>
          <w:rFonts w:ascii="Times New Roman" w:eastAsia="Times New Roman" w:hAnsi="Times New Roman" w:cs="Times New Roman"/>
          <w:sz w:val="28"/>
          <w:szCs w:val="28"/>
          <w:lang w:eastAsia="ru-RU"/>
        </w:rPr>
        <w:t> </w:t>
      </w:r>
      <w:r w:rsidRPr="008973B2">
        <w:rPr>
          <w:rFonts w:ascii="Times New Roman" w:eastAsia="Times New Roman" w:hAnsi="Times New Roman" w:cs="Times New Roman"/>
          <w:sz w:val="28"/>
          <w:szCs w:val="28"/>
          <w:lang w:eastAsia="ru-RU"/>
        </w:rPr>
        <w:t> </w:t>
      </w:r>
      <w:r w:rsidRPr="008973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Слова </w:t>
      </w:r>
      <w:proofErr w:type="spellStart"/>
      <w:r w:rsidRPr="008973B2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можуть</w:t>
      </w:r>
      <w:proofErr w:type="spellEnd"/>
      <w:r w:rsidRPr="008973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973B2">
        <w:rPr>
          <w:rFonts w:ascii="Times New Roman" w:eastAsia="Times New Roman" w:hAnsi="Times New Roman" w:cs="Times New Roman"/>
          <w:sz w:val="28"/>
          <w:szCs w:val="28"/>
          <w:lang w:eastAsia="ru-RU"/>
        </w:rPr>
        <w:t>мати</w:t>
      </w:r>
      <w:proofErr w:type="spellEnd"/>
      <w:r w:rsidRPr="008973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973B2">
        <w:rPr>
          <w:rFonts w:ascii="Times New Roman" w:eastAsia="Times New Roman" w:hAnsi="Times New Roman" w:cs="Times New Roman"/>
          <w:sz w:val="28"/>
          <w:szCs w:val="28"/>
          <w:lang w:eastAsia="ru-RU"/>
        </w:rPr>
        <w:t>лише</w:t>
      </w:r>
      <w:proofErr w:type="spellEnd"/>
      <w:r w:rsidRPr="008973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973B2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переносне</w:t>
      </w:r>
      <w:proofErr w:type="spellEnd"/>
      <w:r w:rsidRPr="008973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973B2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значення</w:t>
      </w:r>
      <w:proofErr w:type="spellEnd"/>
      <w:r w:rsidRPr="008973B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8973B2" w:rsidRPr="008973B2" w:rsidRDefault="008973B2" w:rsidP="008973B2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973B2">
        <w:rPr>
          <w:rFonts w:ascii="Times New Roman" w:eastAsia="Times New Roman" w:hAnsi="Times New Roman" w:cs="Times New Roman"/>
          <w:sz w:val="28"/>
          <w:szCs w:val="28"/>
          <w:lang w:eastAsia="ru-RU"/>
        </w:rPr>
        <w:t>·</w:t>
      </w:r>
      <w:r w:rsidRPr="008973B2">
        <w:rPr>
          <w:rFonts w:ascii="Times New Roman" w:eastAsia="Times New Roman" w:hAnsi="Times New Roman" w:cs="Times New Roman"/>
          <w:sz w:val="28"/>
          <w:szCs w:val="28"/>
          <w:lang w:eastAsia="ru-RU"/>
        </w:rPr>
        <w:t> </w:t>
      </w:r>
      <w:r w:rsidRPr="008973B2">
        <w:rPr>
          <w:rFonts w:ascii="Times New Roman" w:eastAsia="Times New Roman" w:hAnsi="Times New Roman" w:cs="Times New Roman"/>
          <w:sz w:val="28"/>
          <w:szCs w:val="28"/>
          <w:lang w:eastAsia="ru-RU"/>
        </w:rPr>
        <w:t> </w:t>
      </w:r>
      <w:r w:rsidRPr="008973B2">
        <w:rPr>
          <w:rFonts w:ascii="Times New Roman" w:eastAsia="Times New Roman" w:hAnsi="Times New Roman" w:cs="Times New Roman"/>
          <w:sz w:val="28"/>
          <w:szCs w:val="28"/>
          <w:lang w:eastAsia="ru-RU"/>
        </w:rPr>
        <w:t> </w:t>
      </w:r>
      <w:r w:rsidRPr="008973B2">
        <w:rPr>
          <w:rFonts w:ascii="Times New Roman" w:eastAsia="Times New Roman" w:hAnsi="Times New Roman" w:cs="Times New Roman"/>
          <w:sz w:val="28"/>
          <w:szCs w:val="28"/>
          <w:lang w:eastAsia="ru-RU"/>
        </w:rPr>
        <w:t> </w:t>
      </w:r>
      <w:r w:rsidRPr="008973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Слова </w:t>
      </w:r>
      <w:proofErr w:type="spellStart"/>
      <w:r w:rsidRPr="008973B2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можуть</w:t>
      </w:r>
      <w:proofErr w:type="spellEnd"/>
      <w:r w:rsidRPr="008973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973B2">
        <w:rPr>
          <w:rFonts w:ascii="Times New Roman" w:eastAsia="Times New Roman" w:hAnsi="Times New Roman" w:cs="Times New Roman"/>
          <w:sz w:val="28"/>
          <w:szCs w:val="28"/>
          <w:lang w:eastAsia="ru-RU"/>
        </w:rPr>
        <w:t>уживатися</w:t>
      </w:r>
      <w:proofErr w:type="spellEnd"/>
      <w:r w:rsidRPr="008973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</w:t>
      </w:r>
      <w:proofErr w:type="gramStart"/>
      <w:r w:rsidRPr="008973B2">
        <w:rPr>
          <w:rFonts w:ascii="Times New Roman" w:eastAsia="Times New Roman" w:hAnsi="Times New Roman" w:cs="Times New Roman"/>
          <w:sz w:val="28"/>
          <w:szCs w:val="28"/>
          <w:lang w:eastAsia="ru-RU"/>
        </w:rPr>
        <w:t>прямому</w:t>
      </w:r>
      <w:proofErr w:type="gramEnd"/>
      <w:r w:rsidRPr="008973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переносному </w:t>
      </w:r>
      <w:proofErr w:type="spellStart"/>
      <w:r w:rsidRPr="008973B2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значенні</w:t>
      </w:r>
      <w:proofErr w:type="spellEnd"/>
      <w:r w:rsidRPr="008973B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8973B2" w:rsidRPr="008973B2" w:rsidRDefault="008973B2" w:rsidP="008973B2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973B2">
        <w:rPr>
          <w:rFonts w:ascii="Times New Roman" w:eastAsia="Times New Roman" w:hAnsi="Times New Roman" w:cs="Times New Roman"/>
          <w:sz w:val="28"/>
          <w:szCs w:val="28"/>
          <w:lang w:eastAsia="ru-RU"/>
        </w:rPr>
        <w:t>·</w:t>
      </w:r>
      <w:r w:rsidRPr="008973B2">
        <w:rPr>
          <w:rFonts w:ascii="Times New Roman" w:eastAsia="Times New Roman" w:hAnsi="Times New Roman" w:cs="Times New Roman"/>
          <w:sz w:val="28"/>
          <w:szCs w:val="28"/>
          <w:lang w:eastAsia="ru-RU"/>
        </w:rPr>
        <w:t> </w:t>
      </w:r>
      <w:r w:rsidRPr="008973B2">
        <w:rPr>
          <w:rFonts w:ascii="Times New Roman" w:eastAsia="Times New Roman" w:hAnsi="Times New Roman" w:cs="Times New Roman"/>
          <w:sz w:val="28"/>
          <w:szCs w:val="28"/>
          <w:lang w:eastAsia="ru-RU"/>
        </w:rPr>
        <w:t> </w:t>
      </w:r>
      <w:r w:rsidRPr="008973B2">
        <w:rPr>
          <w:rFonts w:ascii="Times New Roman" w:eastAsia="Times New Roman" w:hAnsi="Times New Roman" w:cs="Times New Roman"/>
          <w:sz w:val="28"/>
          <w:szCs w:val="28"/>
          <w:lang w:eastAsia="ru-RU"/>
        </w:rPr>
        <w:t> </w:t>
      </w:r>
      <w:r w:rsidRPr="008973B2">
        <w:rPr>
          <w:rFonts w:ascii="Times New Roman" w:eastAsia="Times New Roman" w:hAnsi="Times New Roman" w:cs="Times New Roman"/>
          <w:sz w:val="28"/>
          <w:szCs w:val="28"/>
          <w:lang w:eastAsia="ru-RU"/>
        </w:rPr>
        <w:t> </w:t>
      </w:r>
      <w:r w:rsidRPr="008973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Слова, </w:t>
      </w:r>
      <w:proofErr w:type="spellStart"/>
      <w:r w:rsidRPr="008973B2">
        <w:rPr>
          <w:rFonts w:ascii="Times New Roman" w:eastAsia="Times New Roman" w:hAnsi="Times New Roman" w:cs="Times New Roman"/>
          <w:sz w:val="28"/>
          <w:szCs w:val="28"/>
          <w:lang w:eastAsia="ru-RU"/>
        </w:rPr>
        <w:t>які</w:t>
      </w:r>
      <w:proofErr w:type="spellEnd"/>
      <w:r w:rsidRPr="008973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973B2">
        <w:rPr>
          <w:rFonts w:ascii="Times New Roman" w:eastAsia="Times New Roman" w:hAnsi="Times New Roman" w:cs="Times New Roman"/>
          <w:sz w:val="28"/>
          <w:szCs w:val="28"/>
          <w:lang w:eastAsia="ru-RU"/>
        </w:rPr>
        <w:t>вживаються</w:t>
      </w:r>
      <w:proofErr w:type="spellEnd"/>
      <w:r w:rsidRPr="008973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 </w:t>
      </w:r>
      <w:proofErr w:type="gramStart"/>
      <w:r w:rsidRPr="008973B2">
        <w:rPr>
          <w:rFonts w:ascii="Times New Roman" w:eastAsia="Times New Roman" w:hAnsi="Times New Roman" w:cs="Times New Roman"/>
          <w:sz w:val="28"/>
          <w:szCs w:val="28"/>
          <w:lang w:eastAsia="ru-RU"/>
        </w:rPr>
        <w:t>прямому</w:t>
      </w:r>
      <w:proofErr w:type="gramEnd"/>
      <w:r w:rsidRPr="008973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973B2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значенні</w:t>
      </w:r>
      <w:proofErr w:type="spellEnd"/>
      <w:r w:rsidRPr="008973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— </w:t>
      </w:r>
      <w:proofErr w:type="spellStart"/>
      <w:r w:rsidRPr="008973B2">
        <w:rPr>
          <w:rFonts w:ascii="Times New Roman" w:eastAsia="Times New Roman" w:hAnsi="Times New Roman" w:cs="Times New Roman"/>
          <w:sz w:val="28"/>
          <w:szCs w:val="28"/>
          <w:lang w:eastAsia="ru-RU"/>
        </w:rPr>
        <w:t>це</w:t>
      </w:r>
      <w:proofErr w:type="spellEnd"/>
      <w:r w:rsidRPr="008973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973B2">
        <w:rPr>
          <w:rFonts w:ascii="Times New Roman" w:eastAsia="Times New Roman" w:hAnsi="Times New Roman" w:cs="Times New Roman"/>
          <w:sz w:val="28"/>
          <w:szCs w:val="28"/>
          <w:lang w:eastAsia="ru-RU"/>
        </w:rPr>
        <w:t>звичайна</w:t>
      </w:r>
      <w:proofErr w:type="spellEnd"/>
      <w:r w:rsidRPr="008973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8973B2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повсякденна</w:t>
      </w:r>
      <w:proofErr w:type="spellEnd"/>
      <w:r w:rsidRPr="008973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973B2">
        <w:rPr>
          <w:rFonts w:ascii="Times New Roman" w:eastAsia="Times New Roman" w:hAnsi="Times New Roman" w:cs="Times New Roman"/>
          <w:sz w:val="28"/>
          <w:szCs w:val="28"/>
          <w:lang w:eastAsia="ru-RU"/>
        </w:rPr>
        <w:t>назва</w:t>
      </w:r>
      <w:proofErr w:type="spellEnd"/>
      <w:r w:rsidRPr="008973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973B2">
        <w:rPr>
          <w:rFonts w:ascii="Times New Roman" w:eastAsia="Times New Roman" w:hAnsi="Times New Roman" w:cs="Times New Roman"/>
          <w:sz w:val="28"/>
          <w:szCs w:val="28"/>
          <w:lang w:eastAsia="ru-RU"/>
        </w:rPr>
        <w:t>чогось</w:t>
      </w:r>
      <w:proofErr w:type="spellEnd"/>
      <w:r w:rsidRPr="008973B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8973B2" w:rsidRPr="008973B2" w:rsidRDefault="008973B2" w:rsidP="008973B2">
      <w:pPr>
        <w:shd w:val="clear" w:color="auto" w:fill="FFFFFF"/>
        <w:spacing w:after="0" w:line="360" w:lineRule="auto"/>
        <w:jc w:val="both"/>
        <w:rPr>
          <w:ins w:id="0" w:author="Unknown"/>
          <w:rFonts w:ascii="Times New Roman" w:eastAsia="Times New Roman" w:hAnsi="Times New Roman" w:cs="Times New Roman"/>
          <w:sz w:val="28"/>
          <w:szCs w:val="28"/>
          <w:lang w:eastAsia="ru-RU"/>
        </w:rPr>
      </w:pPr>
      <w:ins w:id="1" w:author="Unknown">
        <w:r w:rsidRPr="008973B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·</w:t>
        </w:r>
        <w:r w:rsidRPr="008973B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 </w:t>
        </w:r>
        <w:r w:rsidRPr="008973B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 </w:t>
        </w:r>
        <w:r w:rsidRPr="008973B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 </w:t>
        </w:r>
        <w:r w:rsidRPr="008973B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 </w:t>
        </w:r>
        <w:proofErr w:type="spellStart"/>
        <w:r w:rsidRPr="008973B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Переносне</w:t>
        </w:r>
        <w:proofErr w:type="spellEnd"/>
        <w:r w:rsidRPr="008973B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 xml:space="preserve"> </w:t>
        </w:r>
        <w:proofErr w:type="spellStart"/>
        <w:r w:rsidRPr="008973B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значення</w:t>
        </w:r>
        <w:proofErr w:type="spellEnd"/>
        <w:r w:rsidRPr="008973B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 xml:space="preserve"> </w:t>
        </w:r>
        <w:proofErr w:type="spellStart"/>
        <w:r w:rsidRPr="008973B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з'</w:t>
        </w:r>
        <w:proofErr w:type="gramStart"/>
        <w:r w:rsidRPr="008973B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являється</w:t>
        </w:r>
        <w:proofErr w:type="spellEnd"/>
        <w:proofErr w:type="gramEnd"/>
        <w:r w:rsidRPr="008973B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 xml:space="preserve"> </w:t>
        </w:r>
        <w:proofErr w:type="spellStart"/>
        <w:r w:rsidRPr="008973B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тоді</w:t>
        </w:r>
        <w:proofErr w:type="spellEnd"/>
        <w:r w:rsidRPr="008973B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 xml:space="preserve">, коли </w:t>
        </w:r>
        <w:proofErr w:type="spellStart"/>
        <w:r w:rsidRPr="008973B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справжнє</w:t>
        </w:r>
        <w:proofErr w:type="spellEnd"/>
        <w:r w:rsidRPr="008973B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 xml:space="preserve"> </w:t>
        </w:r>
        <w:proofErr w:type="spellStart"/>
        <w:r w:rsidRPr="008973B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значення</w:t>
        </w:r>
        <w:proofErr w:type="spellEnd"/>
        <w:r w:rsidRPr="008973B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 xml:space="preserve"> </w:t>
        </w:r>
        <w:proofErr w:type="spellStart"/>
        <w:r w:rsidRPr="008973B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слів</w:t>
        </w:r>
        <w:proofErr w:type="spellEnd"/>
        <w:r w:rsidRPr="008973B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 xml:space="preserve"> </w:t>
        </w:r>
        <w:proofErr w:type="gramStart"/>
        <w:r w:rsidRPr="008973B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 xml:space="preserve">переноситься на </w:t>
        </w:r>
        <w:proofErr w:type="spellStart"/>
        <w:r w:rsidRPr="008973B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інші</w:t>
        </w:r>
        <w:proofErr w:type="spellEnd"/>
        <w:r w:rsidRPr="008973B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 xml:space="preserve"> за </w:t>
        </w:r>
        <w:proofErr w:type="spellStart"/>
        <w:r w:rsidRPr="008973B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схож</w:t>
        </w:r>
        <w:proofErr w:type="gramEnd"/>
        <w:r w:rsidRPr="008973B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істю</w:t>
        </w:r>
        <w:proofErr w:type="spellEnd"/>
        <w:r w:rsidRPr="008973B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 xml:space="preserve"> </w:t>
        </w:r>
        <w:proofErr w:type="spellStart"/>
        <w:r w:rsidRPr="008973B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ознак</w:t>
        </w:r>
        <w:proofErr w:type="spellEnd"/>
        <w:r w:rsidRPr="008973B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.</w:t>
        </w:r>
      </w:ins>
    </w:p>
    <w:p w:rsidR="008973B2" w:rsidRPr="008973B2" w:rsidRDefault="008973B2" w:rsidP="008973B2">
      <w:pPr>
        <w:shd w:val="clear" w:color="auto" w:fill="FFFFFF"/>
        <w:spacing w:after="0" w:line="360" w:lineRule="auto"/>
        <w:jc w:val="both"/>
        <w:rPr>
          <w:ins w:id="2" w:author="Unknown"/>
          <w:rFonts w:ascii="Times New Roman" w:eastAsia="Times New Roman" w:hAnsi="Times New Roman" w:cs="Times New Roman"/>
          <w:sz w:val="28"/>
          <w:szCs w:val="28"/>
          <w:lang w:eastAsia="ru-RU"/>
        </w:rPr>
      </w:pPr>
      <w:ins w:id="3" w:author="Unknown">
        <w:r w:rsidRPr="008973B2">
          <w:rPr>
            <w:rFonts w:ascii="Times New Roman" w:eastAsia="Times New Roman" w:hAnsi="Times New Roman" w:cs="Times New Roman"/>
            <w:b/>
            <w:bCs/>
            <w:sz w:val="28"/>
            <w:szCs w:val="28"/>
            <w:lang w:eastAsia="ru-RU"/>
          </w:rPr>
          <w:t xml:space="preserve">3. </w:t>
        </w:r>
        <w:proofErr w:type="spellStart"/>
        <w:r w:rsidRPr="008973B2">
          <w:rPr>
            <w:rFonts w:ascii="Times New Roman" w:eastAsia="Times New Roman" w:hAnsi="Times New Roman" w:cs="Times New Roman"/>
            <w:b/>
            <w:bCs/>
            <w:sz w:val="28"/>
            <w:szCs w:val="28"/>
            <w:lang w:eastAsia="ru-RU"/>
          </w:rPr>
          <w:t>Самостійна</w:t>
        </w:r>
        <w:proofErr w:type="spellEnd"/>
        <w:r w:rsidRPr="008973B2">
          <w:rPr>
            <w:rFonts w:ascii="Times New Roman" w:eastAsia="Times New Roman" w:hAnsi="Times New Roman" w:cs="Times New Roman"/>
            <w:b/>
            <w:bCs/>
            <w:sz w:val="28"/>
            <w:szCs w:val="28"/>
            <w:lang w:eastAsia="ru-RU"/>
          </w:rPr>
          <w:t xml:space="preserve"> робота</w:t>
        </w:r>
      </w:ins>
    </w:p>
    <w:p w:rsidR="008973B2" w:rsidRPr="008973B2" w:rsidRDefault="008973B2" w:rsidP="008973B2">
      <w:pPr>
        <w:shd w:val="clear" w:color="auto" w:fill="FFFFFF"/>
        <w:spacing w:after="0" w:line="360" w:lineRule="auto"/>
        <w:jc w:val="both"/>
        <w:rPr>
          <w:ins w:id="4" w:author="Unknown"/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973B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Знайдіть, які словосполучення вжиті в прямому значенні, а які – в переносному.</w:t>
      </w:r>
    </w:p>
    <w:p w:rsidR="008973B2" w:rsidRPr="008973B2" w:rsidRDefault="008973B2" w:rsidP="008973B2">
      <w:pPr>
        <w:shd w:val="clear" w:color="auto" w:fill="FFFFFF"/>
        <w:spacing w:after="0" w:line="360" w:lineRule="auto"/>
        <w:jc w:val="both"/>
        <w:rPr>
          <w:ins w:id="5" w:author="Unknown"/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ins w:id="6" w:author="Unknown">
        <w:r w:rsidRPr="008973B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Золотий</w:t>
        </w:r>
        <w:proofErr w:type="spellEnd"/>
        <w:r w:rsidRPr="008973B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 xml:space="preserve"> </w:t>
        </w:r>
        <w:proofErr w:type="spellStart"/>
        <w:r w:rsidRPr="008973B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годинник</w:t>
        </w:r>
        <w:proofErr w:type="spellEnd"/>
        <w:r w:rsidRPr="008973B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 xml:space="preserve"> — </w:t>
        </w:r>
        <w:proofErr w:type="spellStart"/>
        <w:r w:rsidRPr="008973B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золоті</w:t>
        </w:r>
        <w:proofErr w:type="spellEnd"/>
        <w:r w:rsidRPr="008973B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 xml:space="preserve"> руки.</w:t>
        </w:r>
      </w:ins>
    </w:p>
    <w:p w:rsidR="008973B2" w:rsidRPr="008973B2" w:rsidRDefault="008973B2" w:rsidP="008973B2">
      <w:pPr>
        <w:shd w:val="clear" w:color="auto" w:fill="FFFFFF"/>
        <w:spacing w:after="0" w:line="360" w:lineRule="auto"/>
        <w:jc w:val="both"/>
        <w:rPr>
          <w:ins w:id="7" w:author="Unknown"/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ins w:id="8" w:author="Unknown">
        <w:r w:rsidRPr="008973B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Гостре</w:t>
        </w:r>
        <w:proofErr w:type="spellEnd"/>
        <w:r w:rsidRPr="008973B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 xml:space="preserve"> слово — </w:t>
        </w:r>
        <w:proofErr w:type="spellStart"/>
        <w:r w:rsidRPr="008973B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гострий</w:t>
        </w:r>
        <w:proofErr w:type="spellEnd"/>
        <w:r w:rsidRPr="008973B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 xml:space="preserve"> </w:t>
        </w:r>
        <w:proofErr w:type="spellStart"/>
        <w:proofErr w:type="gramStart"/>
        <w:r w:rsidRPr="008973B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ніж</w:t>
        </w:r>
        <w:proofErr w:type="spellEnd"/>
        <w:proofErr w:type="gramEnd"/>
        <w:r w:rsidRPr="008973B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.</w:t>
        </w:r>
      </w:ins>
    </w:p>
    <w:p w:rsidR="008973B2" w:rsidRPr="008973B2" w:rsidRDefault="008973B2" w:rsidP="008973B2">
      <w:pPr>
        <w:shd w:val="clear" w:color="auto" w:fill="FFFFFF"/>
        <w:spacing w:after="0" w:line="360" w:lineRule="auto"/>
        <w:jc w:val="both"/>
        <w:rPr>
          <w:ins w:id="9" w:author="Unknown"/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ins w:id="10" w:author="Unknown">
        <w:r w:rsidRPr="008973B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Гарячий</w:t>
        </w:r>
        <w:proofErr w:type="spellEnd"/>
        <w:r w:rsidRPr="008973B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 xml:space="preserve"> </w:t>
        </w:r>
        <w:proofErr w:type="spellStart"/>
        <w:r w:rsidRPr="008973B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погляд</w:t>
        </w:r>
        <w:proofErr w:type="spellEnd"/>
        <w:r w:rsidRPr="008973B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 xml:space="preserve"> — </w:t>
        </w:r>
        <w:proofErr w:type="spellStart"/>
        <w:r w:rsidRPr="008973B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гарячий</w:t>
        </w:r>
        <w:proofErr w:type="spellEnd"/>
        <w:r w:rsidRPr="008973B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 xml:space="preserve"> </w:t>
        </w:r>
        <w:proofErr w:type="spellStart"/>
        <w:r w:rsidRPr="008973B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камінь</w:t>
        </w:r>
        <w:proofErr w:type="spellEnd"/>
        <w:r w:rsidRPr="008973B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.</w:t>
        </w:r>
      </w:ins>
    </w:p>
    <w:p w:rsidR="008973B2" w:rsidRPr="008973B2" w:rsidRDefault="008973B2" w:rsidP="008973B2">
      <w:pPr>
        <w:shd w:val="clear" w:color="auto" w:fill="FFFFFF"/>
        <w:spacing w:after="0" w:line="360" w:lineRule="auto"/>
        <w:jc w:val="both"/>
        <w:rPr>
          <w:ins w:id="11" w:author="Unknown"/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ins w:id="12" w:author="Unknown">
        <w:r w:rsidRPr="008973B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Залізна</w:t>
        </w:r>
        <w:proofErr w:type="spellEnd"/>
        <w:r w:rsidRPr="008973B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 xml:space="preserve"> воля — </w:t>
        </w:r>
        <w:proofErr w:type="spellStart"/>
        <w:r w:rsidRPr="008973B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залізна</w:t>
        </w:r>
        <w:proofErr w:type="spellEnd"/>
        <w:r w:rsidRPr="008973B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 xml:space="preserve"> </w:t>
        </w:r>
        <w:proofErr w:type="spellStart"/>
        <w:proofErr w:type="gramStart"/>
        <w:r w:rsidRPr="008973B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стр</w:t>
        </w:r>
        <w:proofErr w:type="gramEnd"/>
        <w:r w:rsidRPr="008973B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іла</w:t>
        </w:r>
        <w:proofErr w:type="spellEnd"/>
        <w:r w:rsidRPr="008973B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.</w:t>
        </w:r>
      </w:ins>
    </w:p>
    <w:p w:rsidR="008973B2" w:rsidRPr="008973B2" w:rsidRDefault="008973B2" w:rsidP="008973B2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ins w:id="13" w:author="Unknown">
        <w:r w:rsidRPr="008973B2">
          <w:rPr>
            <w:rFonts w:ascii="Times New Roman" w:eastAsia="Times New Roman" w:hAnsi="Times New Roman" w:cs="Times New Roman"/>
            <w:b/>
            <w:bCs/>
            <w:sz w:val="28"/>
            <w:szCs w:val="28"/>
            <w:lang w:eastAsia="ru-RU"/>
          </w:rPr>
          <w:t xml:space="preserve">4. </w:t>
        </w:r>
        <w:proofErr w:type="spellStart"/>
        <w:r w:rsidRPr="008973B2">
          <w:rPr>
            <w:rFonts w:ascii="Times New Roman" w:eastAsia="Times New Roman" w:hAnsi="Times New Roman" w:cs="Times New Roman"/>
            <w:b/>
            <w:bCs/>
            <w:sz w:val="28"/>
            <w:szCs w:val="28"/>
            <w:lang w:eastAsia="ru-RU"/>
          </w:rPr>
          <w:t>Повідомлення</w:t>
        </w:r>
        <w:proofErr w:type="spellEnd"/>
        <w:r w:rsidRPr="008973B2">
          <w:rPr>
            <w:rFonts w:ascii="Times New Roman" w:eastAsia="Times New Roman" w:hAnsi="Times New Roman" w:cs="Times New Roman"/>
            <w:b/>
            <w:bCs/>
            <w:sz w:val="28"/>
            <w:szCs w:val="28"/>
            <w:lang w:eastAsia="ru-RU"/>
          </w:rPr>
          <w:t xml:space="preserve"> теми та мети уроку</w:t>
        </w:r>
      </w:ins>
    </w:p>
    <w:p w:rsidR="008973B2" w:rsidRPr="008973B2" w:rsidRDefault="008973B2" w:rsidP="008973B2">
      <w:pPr>
        <w:shd w:val="clear" w:color="auto" w:fill="FFFFFF"/>
        <w:spacing w:after="0" w:line="360" w:lineRule="auto"/>
        <w:jc w:val="both"/>
        <w:rPr>
          <w:ins w:id="14" w:author="Unknown"/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973B2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- Сьогодні ми будемо пробувати розрізняти значення слів.</w:t>
      </w:r>
    </w:p>
    <w:p w:rsidR="008973B2" w:rsidRPr="008973B2" w:rsidRDefault="008973B2" w:rsidP="008973B2">
      <w:pPr>
        <w:shd w:val="clear" w:color="auto" w:fill="FFFFFF"/>
        <w:spacing w:after="0" w:line="360" w:lineRule="auto"/>
        <w:jc w:val="both"/>
        <w:rPr>
          <w:ins w:id="15" w:author="Unknown"/>
          <w:rFonts w:ascii="Times New Roman" w:eastAsia="Times New Roman" w:hAnsi="Times New Roman" w:cs="Times New Roman"/>
          <w:sz w:val="28"/>
          <w:szCs w:val="28"/>
          <w:lang w:eastAsia="ru-RU"/>
        </w:rPr>
      </w:pPr>
      <w:ins w:id="16" w:author="Unknown">
        <w:r w:rsidRPr="008973B2">
          <w:rPr>
            <w:rFonts w:ascii="Times New Roman" w:eastAsia="Times New Roman" w:hAnsi="Times New Roman" w:cs="Times New Roman"/>
            <w:b/>
            <w:bCs/>
            <w:sz w:val="28"/>
            <w:szCs w:val="28"/>
            <w:lang w:eastAsia="ru-RU"/>
          </w:rPr>
          <w:t xml:space="preserve">5. </w:t>
        </w:r>
        <w:proofErr w:type="spellStart"/>
        <w:r w:rsidRPr="008973B2">
          <w:rPr>
            <w:rFonts w:ascii="Times New Roman" w:eastAsia="Times New Roman" w:hAnsi="Times New Roman" w:cs="Times New Roman"/>
            <w:b/>
            <w:bCs/>
            <w:sz w:val="28"/>
            <w:szCs w:val="28"/>
            <w:lang w:eastAsia="ru-RU"/>
          </w:rPr>
          <w:t>Каліграфічна</w:t>
        </w:r>
        <w:proofErr w:type="spellEnd"/>
        <w:r w:rsidRPr="008973B2">
          <w:rPr>
            <w:rFonts w:ascii="Times New Roman" w:eastAsia="Times New Roman" w:hAnsi="Times New Roman" w:cs="Times New Roman"/>
            <w:b/>
            <w:bCs/>
            <w:sz w:val="28"/>
            <w:szCs w:val="28"/>
            <w:lang w:eastAsia="ru-RU"/>
          </w:rPr>
          <w:t xml:space="preserve"> </w:t>
        </w:r>
        <w:proofErr w:type="spellStart"/>
        <w:r w:rsidRPr="008973B2">
          <w:rPr>
            <w:rFonts w:ascii="Times New Roman" w:eastAsia="Times New Roman" w:hAnsi="Times New Roman" w:cs="Times New Roman"/>
            <w:b/>
            <w:bCs/>
            <w:sz w:val="28"/>
            <w:szCs w:val="28"/>
            <w:lang w:eastAsia="ru-RU"/>
          </w:rPr>
          <w:t>хвилинка</w:t>
        </w:r>
        <w:proofErr w:type="spellEnd"/>
      </w:ins>
    </w:p>
    <w:p w:rsidR="008973B2" w:rsidRPr="009A0B57" w:rsidRDefault="009A0B57" w:rsidP="008973B2">
      <w:pPr>
        <w:shd w:val="clear" w:color="auto" w:fill="FFFFFF"/>
        <w:spacing w:after="0" w:line="360" w:lineRule="auto"/>
        <w:jc w:val="both"/>
        <w:rPr>
          <w:ins w:id="17" w:author="Unknown"/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 xml:space="preserve">Гг </w:t>
      </w:r>
      <w:proofErr w:type="spellStart"/>
      <w:r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го</w:t>
      </w:r>
      <w:proofErr w:type="spellEnd"/>
      <w:r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ол</w:t>
      </w:r>
      <w:proofErr w:type="spellEnd"/>
      <w:r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 xml:space="preserve"> лк кА голка</w:t>
      </w:r>
      <w:bookmarkStart w:id="18" w:name="_GoBack"/>
      <w:bookmarkEnd w:id="18"/>
    </w:p>
    <w:p w:rsidR="008973B2" w:rsidRPr="008973B2" w:rsidRDefault="008973B2" w:rsidP="008973B2">
      <w:pPr>
        <w:shd w:val="clear" w:color="auto" w:fill="FFFFFF"/>
        <w:spacing w:after="0" w:line="360" w:lineRule="auto"/>
        <w:jc w:val="both"/>
        <w:rPr>
          <w:ins w:id="19" w:author="Unknown"/>
          <w:rFonts w:ascii="Times New Roman" w:eastAsia="Times New Roman" w:hAnsi="Times New Roman" w:cs="Times New Roman"/>
          <w:sz w:val="28"/>
          <w:szCs w:val="28"/>
          <w:lang w:eastAsia="ru-RU"/>
        </w:rPr>
      </w:pPr>
      <w:ins w:id="20" w:author="Unknown">
        <w:r w:rsidRPr="008973B2">
          <w:rPr>
            <w:rFonts w:ascii="Times New Roman" w:eastAsia="Times New Roman" w:hAnsi="Times New Roman" w:cs="Times New Roman"/>
            <w:b/>
            <w:bCs/>
            <w:sz w:val="28"/>
            <w:szCs w:val="28"/>
            <w:lang w:eastAsia="ru-RU"/>
          </w:rPr>
          <w:t>ІІ. ОСНОВНА ЧАСТИНА</w:t>
        </w:r>
      </w:ins>
    </w:p>
    <w:p w:rsidR="008973B2" w:rsidRPr="008973B2" w:rsidRDefault="008973B2" w:rsidP="008973B2">
      <w:pPr>
        <w:shd w:val="clear" w:color="auto" w:fill="FFFFFF"/>
        <w:spacing w:after="0" w:line="360" w:lineRule="auto"/>
        <w:jc w:val="both"/>
        <w:rPr>
          <w:ins w:id="21" w:author="Unknown"/>
          <w:rFonts w:ascii="Times New Roman" w:eastAsia="Times New Roman" w:hAnsi="Times New Roman" w:cs="Times New Roman"/>
          <w:sz w:val="28"/>
          <w:szCs w:val="28"/>
          <w:lang w:eastAsia="ru-RU"/>
        </w:rPr>
      </w:pPr>
      <w:ins w:id="22" w:author="Unknown">
        <w:r w:rsidRPr="008973B2">
          <w:rPr>
            <w:rFonts w:ascii="Times New Roman" w:eastAsia="Times New Roman" w:hAnsi="Times New Roman" w:cs="Times New Roman"/>
            <w:b/>
            <w:bCs/>
            <w:sz w:val="28"/>
            <w:szCs w:val="28"/>
            <w:lang w:eastAsia="ru-RU"/>
          </w:rPr>
          <w:t xml:space="preserve">1. Робота за </w:t>
        </w:r>
        <w:proofErr w:type="spellStart"/>
        <w:proofErr w:type="gramStart"/>
        <w:r w:rsidRPr="008973B2">
          <w:rPr>
            <w:rFonts w:ascii="Times New Roman" w:eastAsia="Times New Roman" w:hAnsi="Times New Roman" w:cs="Times New Roman"/>
            <w:b/>
            <w:bCs/>
            <w:sz w:val="28"/>
            <w:szCs w:val="28"/>
            <w:lang w:eastAsia="ru-RU"/>
          </w:rPr>
          <w:t>п</w:t>
        </w:r>
        <w:proofErr w:type="gramEnd"/>
        <w:r w:rsidRPr="008973B2">
          <w:rPr>
            <w:rFonts w:ascii="Times New Roman" w:eastAsia="Times New Roman" w:hAnsi="Times New Roman" w:cs="Times New Roman"/>
            <w:b/>
            <w:bCs/>
            <w:sz w:val="28"/>
            <w:szCs w:val="28"/>
            <w:lang w:eastAsia="ru-RU"/>
          </w:rPr>
          <w:t>ідручником</w:t>
        </w:r>
        <w:proofErr w:type="spellEnd"/>
        <w:r w:rsidRPr="008973B2">
          <w:rPr>
            <w:rFonts w:ascii="Times New Roman" w:eastAsia="Times New Roman" w:hAnsi="Times New Roman" w:cs="Times New Roman"/>
            <w:b/>
            <w:bCs/>
            <w:sz w:val="28"/>
            <w:szCs w:val="28"/>
            <w:lang w:eastAsia="ru-RU"/>
          </w:rPr>
          <w:t xml:space="preserve"> (</w:t>
        </w:r>
        <w:r w:rsidRPr="008973B2">
          <w:rPr>
            <w:rFonts w:ascii="Times New Roman" w:eastAsia="Times New Roman" w:hAnsi="Times New Roman" w:cs="Times New Roman"/>
            <w:b/>
            <w:bCs/>
            <w:i/>
            <w:iCs/>
            <w:sz w:val="28"/>
            <w:szCs w:val="28"/>
            <w:lang w:eastAsia="ru-RU"/>
          </w:rPr>
          <w:t>с. 43</w:t>
        </w:r>
        <w:r w:rsidRPr="008973B2">
          <w:rPr>
            <w:rFonts w:ascii="Times New Roman" w:eastAsia="Times New Roman" w:hAnsi="Times New Roman" w:cs="Times New Roman"/>
            <w:b/>
            <w:bCs/>
            <w:sz w:val="28"/>
            <w:szCs w:val="28"/>
            <w:lang w:eastAsia="ru-RU"/>
          </w:rPr>
          <w:t>)</w:t>
        </w:r>
      </w:ins>
    </w:p>
    <w:p w:rsidR="008973B2" w:rsidRPr="008973B2" w:rsidRDefault="008973B2" w:rsidP="008973B2">
      <w:pPr>
        <w:shd w:val="clear" w:color="auto" w:fill="FFFFFF"/>
        <w:spacing w:after="0" w:line="360" w:lineRule="auto"/>
        <w:jc w:val="both"/>
        <w:rPr>
          <w:ins w:id="23" w:author="Unknown"/>
          <w:rFonts w:ascii="Times New Roman" w:eastAsia="Times New Roman" w:hAnsi="Times New Roman" w:cs="Times New Roman"/>
          <w:sz w:val="28"/>
          <w:szCs w:val="28"/>
          <w:lang w:eastAsia="ru-RU"/>
        </w:rPr>
      </w:pPr>
      <w:ins w:id="24" w:author="Unknown">
        <w:r w:rsidRPr="008973B2">
          <w:rPr>
            <w:rFonts w:ascii="Times New Roman" w:eastAsia="Times New Roman" w:hAnsi="Times New Roman" w:cs="Times New Roman"/>
            <w:b/>
            <w:bCs/>
            <w:i/>
            <w:iCs/>
            <w:sz w:val="28"/>
            <w:szCs w:val="28"/>
            <w:lang w:eastAsia="ru-RU"/>
          </w:rPr>
          <w:t xml:space="preserve">1) </w:t>
        </w:r>
        <w:proofErr w:type="spellStart"/>
        <w:r w:rsidRPr="008973B2">
          <w:rPr>
            <w:rFonts w:ascii="Times New Roman" w:eastAsia="Times New Roman" w:hAnsi="Times New Roman" w:cs="Times New Roman"/>
            <w:b/>
            <w:bCs/>
            <w:i/>
            <w:iCs/>
            <w:sz w:val="28"/>
            <w:szCs w:val="28"/>
            <w:lang w:eastAsia="ru-RU"/>
          </w:rPr>
          <w:t>Виконання</w:t>
        </w:r>
        <w:proofErr w:type="spellEnd"/>
        <w:r w:rsidRPr="008973B2">
          <w:rPr>
            <w:rFonts w:ascii="Times New Roman" w:eastAsia="Times New Roman" w:hAnsi="Times New Roman" w:cs="Times New Roman"/>
            <w:b/>
            <w:bCs/>
            <w:i/>
            <w:iCs/>
            <w:sz w:val="28"/>
            <w:szCs w:val="28"/>
            <w:lang w:eastAsia="ru-RU"/>
          </w:rPr>
          <w:t xml:space="preserve"> </w:t>
        </w:r>
        <w:proofErr w:type="spellStart"/>
        <w:r w:rsidRPr="008973B2">
          <w:rPr>
            <w:rFonts w:ascii="Times New Roman" w:eastAsia="Times New Roman" w:hAnsi="Times New Roman" w:cs="Times New Roman"/>
            <w:b/>
            <w:bCs/>
            <w:i/>
            <w:iCs/>
            <w:sz w:val="28"/>
            <w:szCs w:val="28"/>
            <w:lang w:eastAsia="ru-RU"/>
          </w:rPr>
          <w:t>вправ</w:t>
        </w:r>
        <w:proofErr w:type="spellEnd"/>
        <w:r w:rsidRPr="008973B2">
          <w:rPr>
            <w:rFonts w:ascii="Times New Roman" w:eastAsia="Times New Roman" w:hAnsi="Times New Roman" w:cs="Times New Roman"/>
            <w:b/>
            <w:bCs/>
            <w:i/>
            <w:iCs/>
            <w:sz w:val="28"/>
            <w:szCs w:val="28"/>
            <w:lang w:eastAsia="ru-RU"/>
          </w:rPr>
          <w:t xml:space="preserve"> 1-3.</w:t>
        </w:r>
      </w:ins>
    </w:p>
    <w:p w:rsidR="008973B2" w:rsidRPr="008973B2" w:rsidRDefault="008973B2" w:rsidP="008973B2">
      <w:pPr>
        <w:shd w:val="clear" w:color="auto" w:fill="FFFFFF"/>
        <w:spacing w:after="0" w:line="360" w:lineRule="auto"/>
        <w:jc w:val="both"/>
        <w:rPr>
          <w:ins w:id="25" w:author="Unknown"/>
          <w:rFonts w:ascii="Times New Roman" w:eastAsia="Times New Roman" w:hAnsi="Times New Roman" w:cs="Times New Roman"/>
          <w:sz w:val="28"/>
          <w:szCs w:val="28"/>
          <w:lang w:eastAsia="ru-RU"/>
        </w:rPr>
      </w:pPr>
      <w:ins w:id="26" w:author="Unknown">
        <w:r w:rsidRPr="008973B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·</w:t>
        </w:r>
        <w:r w:rsidRPr="008973B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 </w:t>
        </w:r>
        <w:r w:rsidRPr="008973B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 </w:t>
        </w:r>
        <w:r w:rsidRPr="008973B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 </w:t>
        </w:r>
        <w:r w:rsidRPr="008973B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 </w:t>
        </w:r>
        <w:proofErr w:type="spellStart"/>
        <w:r w:rsidRPr="008973B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Читання</w:t>
        </w:r>
        <w:proofErr w:type="spellEnd"/>
        <w:r w:rsidRPr="008973B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 xml:space="preserve"> тексту.</w:t>
        </w:r>
      </w:ins>
    </w:p>
    <w:p w:rsidR="008973B2" w:rsidRPr="008973B2" w:rsidRDefault="008973B2" w:rsidP="008973B2">
      <w:pPr>
        <w:shd w:val="clear" w:color="auto" w:fill="FFFFFF"/>
        <w:spacing w:after="0" w:line="360" w:lineRule="auto"/>
        <w:jc w:val="both"/>
        <w:rPr>
          <w:ins w:id="27" w:author="Unknown"/>
          <w:rFonts w:ascii="Times New Roman" w:eastAsia="Times New Roman" w:hAnsi="Times New Roman" w:cs="Times New Roman"/>
          <w:sz w:val="28"/>
          <w:szCs w:val="28"/>
          <w:lang w:eastAsia="ru-RU"/>
        </w:rPr>
      </w:pPr>
      <w:ins w:id="28" w:author="Unknown">
        <w:r w:rsidRPr="008973B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 xml:space="preserve">— </w:t>
        </w:r>
        <w:proofErr w:type="spellStart"/>
        <w:r w:rsidRPr="008973B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Ґаджик</w:t>
        </w:r>
        <w:proofErr w:type="spellEnd"/>
        <w:r w:rsidRPr="008973B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 xml:space="preserve"> </w:t>
        </w:r>
        <w:proofErr w:type="spellStart"/>
        <w:r w:rsidRPr="008973B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розповів</w:t>
        </w:r>
        <w:proofErr w:type="spellEnd"/>
        <w:r w:rsidRPr="008973B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 xml:space="preserve"> </w:t>
        </w:r>
        <w:proofErr w:type="spellStart"/>
        <w:r w:rsidRPr="008973B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друзям</w:t>
        </w:r>
        <w:proofErr w:type="spellEnd"/>
        <w:r w:rsidRPr="008973B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 xml:space="preserve"> про </w:t>
        </w:r>
        <w:proofErr w:type="spellStart"/>
        <w:r w:rsidRPr="008973B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мешканців</w:t>
        </w:r>
        <w:proofErr w:type="spellEnd"/>
        <w:r w:rsidRPr="008973B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 xml:space="preserve"> моря. Прочитайте </w:t>
        </w:r>
        <w:proofErr w:type="spellStart"/>
        <w:r w:rsidRPr="008973B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його</w:t>
        </w:r>
        <w:proofErr w:type="spellEnd"/>
        <w:r w:rsidRPr="008973B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 xml:space="preserve"> </w:t>
        </w:r>
        <w:proofErr w:type="spellStart"/>
        <w:r w:rsidRPr="008973B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розповідь</w:t>
        </w:r>
        <w:proofErr w:type="spellEnd"/>
        <w:r w:rsidRPr="008973B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.</w:t>
        </w:r>
      </w:ins>
    </w:p>
    <w:p w:rsidR="008973B2" w:rsidRPr="008973B2" w:rsidRDefault="008973B2" w:rsidP="008973B2">
      <w:pPr>
        <w:shd w:val="clear" w:color="auto" w:fill="FFFFFF"/>
        <w:spacing w:after="0" w:line="360" w:lineRule="auto"/>
        <w:jc w:val="both"/>
        <w:rPr>
          <w:ins w:id="29" w:author="Unknown"/>
          <w:rFonts w:ascii="Times New Roman" w:eastAsia="Times New Roman" w:hAnsi="Times New Roman" w:cs="Times New Roman"/>
          <w:sz w:val="28"/>
          <w:szCs w:val="28"/>
          <w:lang w:eastAsia="ru-RU"/>
        </w:rPr>
      </w:pPr>
      <w:ins w:id="30" w:author="Unknown">
        <w:r w:rsidRPr="008973B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·</w:t>
        </w:r>
        <w:r w:rsidRPr="008973B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 </w:t>
        </w:r>
        <w:r w:rsidRPr="008973B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 </w:t>
        </w:r>
        <w:r w:rsidRPr="008973B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 </w:t>
        </w:r>
        <w:r w:rsidRPr="008973B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 </w:t>
        </w:r>
        <w:r w:rsidRPr="008973B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 xml:space="preserve">Робота за </w:t>
        </w:r>
        <w:proofErr w:type="spellStart"/>
        <w:r w:rsidRPr="008973B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малюнком</w:t>
        </w:r>
        <w:proofErr w:type="spellEnd"/>
        <w:r w:rsidRPr="008973B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.</w:t>
        </w:r>
      </w:ins>
    </w:p>
    <w:p w:rsidR="008973B2" w:rsidRPr="008973B2" w:rsidRDefault="008973B2" w:rsidP="008973B2">
      <w:pPr>
        <w:shd w:val="clear" w:color="auto" w:fill="FFFFFF"/>
        <w:spacing w:after="0" w:line="360" w:lineRule="auto"/>
        <w:jc w:val="both"/>
        <w:rPr>
          <w:ins w:id="31" w:author="Unknown"/>
          <w:rFonts w:ascii="Times New Roman" w:eastAsia="Times New Roman" w:hAnsi="Times New Roman" w:cs="Times New Roman"/>
          <w:sz w:val="28"/>
          <w:szCs w:val="28"/>
          <w:lang w:eastAsia="ru-RU"/>
        </w:rPr>
      </w:pPr>
      <w:ins w:id="32" w:author="Unknown">
        <w:r w:rsidRPr="008973B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 xml:space="preserve">— </w:t>
        </w:r>
        <w:proofErr w:type="spellStart"/>
        <w:r w:rsidRPr="008973B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Розгляньте</w:t>
        </w:r>
        <w:proofErr w:type="spellEnd"/>
        <w:r w:rsidRPr="008973B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 xml:space="preserve">, </w:t>
        </w:r>
        <w:proofErr w:type="spellStart"/>
        <w:r w:rsidRPr="008973B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що</w:t>
        </w:r>
        <w:proofErr w:type="spellEnd"/>
        <w:r w:rsidRPr="008973B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 xml:space="preserve"> </w:t>
        </w:r>
        <w:proofErr w:type="spellStart"/>
        <w:r w:rsidRPr="008973B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уявили</w:t>
        </w:r>
        <w:proofErr w:type="spellEnd"/>
        <w:r w:rsidRPr="008973B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 xml:space="preserve"> </w:t>
        </w:r>
        <w:proofErr w:type="spellStart"/>
        <w:proofErr w:type="gramStart"/>
        <w:r w:rsidRPr="008973B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п</w:t>
        </w:r>
        <w:proofErr w:type="gramEnd"/>
        <w:r w:rsidRPr="008973B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ід</w:t>
        </w:r>
        <w:proofErr w:type="spellEnd"/>
        <w:r w:rsidRPr="008973B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 xml:space="preserve"> час </w:t>
        </w:r>
        <w:proofErr w:type="spellStart"/>
        <w:r w:rsidRPr="008973B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розповіді</w:t>
        </w:r>
        <w:proofErr w:type="spellEnd"/>
        <w:r w:rsidRPr="008973B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 xml:space="preserve"> </w:t>
        </w:r>
        <w:proofErr w:type="spellStart"/>
        <w:r w:rsidRPr="008973B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Щебетунчик</w:t>
        </w:r>
        <w:proofErr w:type="spellEnd"/>
        <w:r w:rsidRPr="008973B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 xml:space="preserve"> і </w:t>
        </w:r>
        <w:proofErr w:type="spellStart"/>
        <w:r w:rsidRPr="008973B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Читалочка</w:t>
        </w:r>
        <w:proofErr w:type="spellEnd"/>
        <w:r w:rsidRPr="008973B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.</w:t>
        </w:r>
      </w:ins>
    </w:p>
    <w:p w:rsidR="008973B2" w:rsidRPr="008973B2" w:rsidRDefault="008973B2" w:rsidP="008973B2">
      <w:pPr>
        <w:shd w:val="clear" w:color="auto" w:fill="FFFFFF"/>
        <w:spacing w:after="0" w:line="360" w:lineRule="auto"/>
        <w:jc w:val="both"/>
        <w:rPr>
          <w:ins w:id="33" w:author="Unknown"/>
          <w:rFonts w:ascii="Times New Roman" w:eastAsia="Times New Roman" w:hAnsi="Times New Roman" w:cs="Times New Roman"/>
          <w:sz w:val="28"/>
          <w:szCs w:val="28"/>
          <w:lang w:eastAsia="ru-RU"/>
        </w:rPr>
      </w:pPr>
      <w:ins w:id="34" w:author="Unknown">
        <w:r w:rsidRPr="008973B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 xml:space="preserve">— </w:t>
        </w:r>
        <w:proofErr w:type="spellStart"/>
        <w:r w:rsidRPr="008973B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Хто</w:t>
        </w:r>
        <w:proofErr w:type="spellEnd"/>
        <w:r w:rsidRPr="008973B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 xml:space="preserve"> з них </w:t>
        </w:r>
        <w:proofErr w:type="spellStart"/>
        <w:r w:rsidRPr="008973B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помилився</w:t>
        </w:r>
        <w:proofErr w:type="spellEnd"/>
        <w:r w:rsidRPr="008973B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 xml:space="preserve">? </w:t>
        </w:r>
        <w:proofErr w:type="spellStart"/>
        <w:r w:rsidRPr="008973B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Чому</w:t>
        </w:r>
        <w:proofErr w:type="spellEnd"/>
        <w:r w:rsidRPr="008973B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?</w:t>
        </w:r>
      </w:ins>
    </w:p>
    <w:p w:rsidR="008973B2" w:rsidRPr="008973B2" w:rsidRDefault="008973B2" w:rsidP="008973B2">
      <w:pPr>
        <w:shd w:val="clear" w:color="auto" w:fill="FFFFFF"/>
        <w:spacing w:after="0" w:line="360" w:lineRule="auto"/>
        <w:jc w:val="both"/>
        <w:rPr>
          <w:ins w:id="35" w:author="Unknown"/>
          <w:rFonts w:ascii="Times New Roman" w:eastAsia="Times New Roman" w:hAnsi="Times New Roman" w:cs="Times New Roman"/>
          <w:sz w:val="28"/>
          <w:szCs w:val="28"/>
          <w:lang w:eastAsia="ru-RU"/>
        </w:rPr>
      </w:pPr>
      <w:ins w:id="36" w:author="Unknown">
        <w:r w:rsidRPr="008973B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lastRenderedPageBreak/>
          <w:t>·</w:t>
        </w:r>
        <w:r w:rsidRPr="008973B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 </w:t>
        </w:r>
        <w:r w:rsidRPr="008973B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 </w:t>
        </w:r>
        <w:r w:rsidRPr="008973B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 </w:t>
        </w:r>
        <w:r w:rsidRPr="008973B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 </w:t>
        </w:r>
        <w:proofErr w:type="spellStart"/>
        <w:r w:rsidRPr="008973B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Складання</w:t>
        </w:r>
        <w:proofErr w:type="spellEnd"/>
        <w:r w:rsidRPr="008973B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 xml:space="preserve"> </w:t>
        </w:r>
        <w:proofErr w:type="spellStart"/>
        <w:r w:rsidRPr="008973B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розповіді</w:t>
        </w:r>
        <w:proofErr w:type="spellEnd"/>
        <w:r w:rsidRPr="008973B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.</w:t>
        </w:r>
      </w:ins>
    </w:p>
    <w:p w:rsidR="008973B2" w:rsidRPr="008973B2" w:rsidRDefault="008973B2" w:rsidP="008973B2">
      <w:pPr>
        <w:shd w:val="clear" w:color="auto" w:fill="FFFFFF"/>
        <w:spacing w:after="0" w:line="360" w:lineRule="auto"/>
        <w:jc w:val="both"/>
        <w:rPr>
          <w:ins w:id="37" w:author="Unknown"/>
          <w:rFonts w:ascii="Times New Roman" w:eastAsia="Times New Roman" w:hAnsi="Times New Roman" w:cs="Times New Roman"/>
          <w:sz w:val="28"/>
          <w:szCs w:val="28"/>
          <w:lang w:eastAsia="ru-RU"/>
        </w:rPr>
      </w:pPr>
      <w:ins w:id="38" w:author="Unknown">
        <w:r w:rsidRPr="008973B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 xml:space="preserve">— </w:t>
        </w:r>
        <w:proofErr w:type="spellStart"/>
        <w:r w:rsidRPr="008973B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Вставте</w:t>
        </w:r>
        <w:proofErr w:type="spellEnd"/>
        <w:r w:rsidRPr="008973B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 xml:space="preserve"> у </w:t>
        </w:r>
        <w:proofErr w:type="spellStart"/>
        <w:r w:rsidRPr="008973B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розповідь</w:t>
        </w:r>
        <w:proofErr w:type="spellEnd"/>
        <w:r w:rsidRPr="008973B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 xml:space="preserve"> </w:t>
        </w:r>
        <w:proofErr w:type="spellStart"/>
        <w:r w:rsidRPr="008973B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Ґаджика</w:t>
        </w:r>
        <w:proofErr w:type="spellEnd"/>
        <w:r w:rsidRPr="008973B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 xml:space="preserve"> </w:t>
        </w:r>
        <w:proofErr w:type="spellStart"/>
        <w:r w:rsidRPr="008973B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пропущені</w:t>
        </w:r>
        <w:proofErr w:type="spellEnd"/>
        <w:r w:rsidRPr="008973B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 xml:space="preserve"> слова, </w:t>
        </w:r>
        <w:proofErr w:type="spellStart"/>
        <w:r w:rsidRPr="008973B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щоб</w:t>
        </w:r>
        <w:proofErr w:type="spellEnd"/>
        <w:r w:rsidRPr="008973B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 xml:space="preserve"> </w:t>
        </w:r>
        <w:proofErr w:type="spellStart"/>
        <w:r w:rsidRPr="008973B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усі</w:t>
        </w:r>
        <w:proofErr w:type="spellEnd"/>
        <w:r w:rsidRPr="008973B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 xml:space="preserve"> правильно </w:t>
        </w:r>
        <w:proofErr w:type="spellStart"/>
        <w:r w:rsidRPr="008973B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її</w:t>
        </w:r>
        <w:proofErr w:type="spellEnd"/>
        <w:r w:rsidRPr="008973B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 xml:space="preserve"> </w:t>
        </w:r>
        <w:proofErr w:type="spellStart"/>
        <w:r w:rsidRPr="008973B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зрозуміли</w:t>
        </w:r>
        <w:proofErr w:type="spellEnd"/>
        <w:r w:rsidRPr="008973B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.</w:t>
        </w:r>
      </w:ins>
    </w:p>
    <w:p w:rsidR="008973B2" w:rsidRPr="008973B2" w:rsidRDefault="008973B2" w:rsidP="008973B2">
      <w:pPr>
        <w:shd w:val="clear" w:color="auto" w:fill="FFFFFF"/>
        <w:spacing w:after="0" w:line="360" w:lineRule="auto"/>
        <w:jc w:val="both"/>
        <w:rPr>
          <w:ins w:id="39" w:author="Unknown"/>
          <w:rFonts w:ascii="Times New Roman" w:eastAsia="Times New Roman" w:hAnsi="Times New Roman" w:cs="Times New Roman"/>
          <w:sz w:val="28"/>
          <w:szCs w:val="28"/>
          <w:lang w:eastAsia="ru-RU"/>
        </w:rPr>
      </w:pPr>
      <w:ins w:id="40" w:author="Unknown">
        <w:r w:rsidRPr="008973B2">
          <w:rPr>
            <w:rFonts w:ascii="Times New Roman" w:eastAsia="Times New Roman" w:hAnsi="Times New Roman" w:cs="Times New Roman"/>
            <w:b/>
            <w:bCs/>
            <w:sz w:val="28"/>
            <w:szCs w:val="28"/>
            <w:lang w:eastAsia="ru-RU"/>
          </w:rPr>
          <w:t>2</w:t>
        </w:r>
        <w:r w:rsidRPr="008973B2">
          <w:rPr>
            <w:rFonts w:ascii="Times New Roman" w:eastAsia="Times New Roman" w:hAnsi="Times New Roman" w:cs="Times New Roman"/>
            <w:b/>
            <w:bCs/>
            <w:i/>
            <w:iCs/>
            <w:sz w:val="28"/>
            <w:szCs w:val="28"/>
            <w:lang w:eastAsia="ru-RU"/>
          </w:rPr>
          <w:t xml:space="preserve">) </w:t>
        </w:r>
        <w:proofErr w:type="spellStart"/>
        <w:r w:rsidRPr="008973B2">
          <w:rPr>
            <w:rFonts w:ascii="Times New Roman" w:eastAsia="Times New Roman" w:hAnsi="Times New Roman" w:cs="Times New Roman"/>
            <w:b/>
            <w:bCs/>
            <w:i/>
            <w:iCs/>
            <w:sz w:val="28"/>
            <w:szCs w:val="28"/>
            <w:lang w:eastAsia="ru-RU"/>
          </w:rPr>
          <w:t>Виконання</w:t>
        </w:r>
        <w:proofErr w:type="spellEnd"/>
        <w:r w:rsidRPr="008973B2">
          <w:rPr>
            <w:rFonts w:ascii="Times New Roman" w:eastAsia="Times New Roman" w:hAnsi="Times New Roman" w:cs="Times New Roman"/>
            <w:b/>
            <w:bCs/>
            <w:i/>
            <w:iCs/>
            <w:sz w:val="28"/>
            <w:szCs w:val="28"/>
            <w:lang w:eastAsia="ru-RU"/>
          </w:rPr>
          <w:t xml:space="preserve"> </w:t>
        </w:r>
        <w:proofErr w:type="spellStart"/>
        <w:r w:rsidRPr="008973B2">
          <w:rPr>
            <w:rFonts w:ascii="Times New Roman" w:eastAsia="Times New Roman" w:hAnsi="Times New Roman" w:cs="Times New Roman"/>
            <w:b/>
            <w:bCs/>
            <w:i/>
            <w:iCs/>
            <w:sz w:val="28"/>
            <w:szCs w:val="28"/>
            <w:lang w:eastAsia="ru-RU"/>
          </w:rPr>
          <w:t>вправ</w:t>
        </w:r>
        <w:proofErr w:type="spellEnd"/>
        <w:r w:rsidRPr="008973B2">
          <w:rPr>
            <w:rFonts w:ascii="Times New Roman" w:eastAsia="Times New Roman" w:hAnsi="Times New Roman" w:cs="Times New Roman"/>
            <w:b/>
            <w:bCs/>
            <w:i/>
            <w:iCs/>
            <w:sz w:val="28"/>
            <w:szCs w:val="28"/>
            <w:lang w:eastAsia="ru-RU"/>
          </w:rPr>
          <w:t xml:space="preserve"> 4-5.</w:t>
        </w:r>
      </w:ins>
    </w:p>
    <w:p w:rsidR="008973B2" w:rsidRPr="008973B2" w:rsidRDefault="008973B2" w:rsidP="008973B2">
      <w:pPr>
        <w:shd w:val="clear" w:color="auto" w:fill="FFFFFF"/>
        <w:spacing w:after="0" w:line="360" w:lineRule="auto"/>
        <w:jc w:val="both"/>
        <w:rPr>
          <w:ins w:id="41" w:author="Unknown"/>
          <w:rFonts w:ascii="Times New Roman" w:eastAsia="Times New Roman" w:hAnsi="Times New Roman" w:cs="Times New Roman"/>
          <w:sz w:val="28"/>
          <w:szCs w:val="28"/>
          <w:lang w:eastAsia="ru-RU"/>
        </w:rPr>
      </w:pPr>
      <w:ins w:id="42" w:author="Unknown">
        <w:r w:rsidRPr="008973B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 xml:space="preserve">— </w:t>
        </w:r>
        <w:proofErr w:type="spellStart"/>
        <w:r w:rsidRPr="008973B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Родзинка</w:t>
        </w:r>
        <w:proofErr w:type="spellEnd"/>
        <w:r w:rsidRPr="008973B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 xml:space="preserve"> </w:t>
        </w:r>
        <w:proofErr w:type="spellStart"/>
        <w:r w:rsidRPr="008973B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пропонує</w:t>
        </w:r>
        <w:proofErr w:type="spellEnd"/>
        <w:r w:rsidRPr="008973B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 xml:space="preserve"> вам </w:t>
        </w:r>
        <w:proofErr w:type="spellStart"/>
        <w:r w:rsidRPr="008973B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відпові</w:t>
        </w:r>
        <w:proofErr w:type="gramStart"/>
        <w:r w:rsidRPr="008973B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сти</w:t>
        </w:r>
        <w:proofErr w:type="spellEnd"/>
        <w:proofErr w:type="gramEnd"/>
        <w:r w:rsidRPr="008973B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 xml:space="preserve"> одним словом на </w:t>
        </w:r>
        <w:proofErr w:type="spellStart"/>
        <w:r w:rsidRPr="008973B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її</w:t>
        </w:r>
        <w:proofErr w:type="spellEnd"/>
        <w:r w:rsidRPr="008973B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 xml:space="preserve"> </w:t>
        </w:r>
        <w:proofErr w:type="spellStart"/>
        <w:r w:rsidRPr="008973B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запитання</w:t>
        </w:r>
        <w:proofErr w:type="spellEnd"/>
        <w:r w:rsidRPr="008973B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.</w:t>
        </w:r>
      </w:ins>
    </w:p>
    <w:p w:rsidR="008973B2" w:rsidRPr="008973B2" w:rsidRDefault="008973B2" w:rsidP="008973B2">
      <w:pPr>
        <w:shd w:val="clear" w:color="auto" w:fill="FFFFFF"/>
        <w:spacing w:after="0" w:line="360" w:lineRule="auto"/>
        <w:jc w:val="both"/>
        <w:rPr>
          <w:ins w:id="43" w:author="Unknown"/>
          <w:rFonts w:ascii="Times New Roman" w:eastAsia="Times New Roman" w:hAnsi="Times New Roman" w:cs="Times New Roman"/>
          <w:sz w:val="28"/>
          <w:szCs w:val="28"/>
          <w:lang w:eastAsia="ru-RU"/>
        </w:rPr>
      </w:pPr>
      <w:ins w:id="44" w:author="Unknown">
        <w:r w:rsidRPr="008973B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·</w:t>
        </w:r>
        <w:r w:rsidRPr="008973B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 </w:t>
        </w:r>
        <w:r w:rsidRPr="008973B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 </w:t>
        </w:r>
        <w:r w:rsidRPr="008973B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 </w:t>
        </w:r>
        <w:r w:rsidRPr="008973B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 </w:t>
        </w:r>
        <w:proofErr w:type="spellStart"/>
        <w:r w:rsidRPr="008973B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Яким</w:t>
        </w:r>
        <w:proofErr w:type="spellEnd"/>
        <w:r w:rsidRPr="008973B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 xml:space="preserve"> </w:t>
        </w:r>
        <w:proofErr w:type="spellStart"/>
        <w:r w:rsidRPr="008973B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знаряддям</w:t>
        </w:r>
        <w:proofErr w:type="spellEnd"/>
        <w:r w:rsidRPr="008973B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 xml:space="preserve"> </w:t>
        </w:r>
        <w:proofErr w:type="spellStart"/>
        <w:r w:rsidRPr="008973B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шиють</w:t>
        </w:r>
        <w:proofErr w:type="spellEnd"/>
        <w:r w:rsidRPr="008973B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 xml:space="preserve"> і </w:t>
        </w:r>
        <w:proofErr w:type="spellStart"/>
        <w:r w:rsidRPr="008973B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вишивають</w:t>
        </w:r>
        <w:proofErr w:type="spellEnd"/>
        <w:r w:rsidRPr="008973B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?</w:t>
        </w:r>
      </w:ins>
    </w:p>
    <w:p w:rsidR="008973B2" w:rsidRPr="008973B2" w:rsidRDefault="008973B2" w:rsidP="008973B2">
      <w:pPr>
        <w:shd w:val="clear" w:color="auto" w:fill="FFFFFF"/>
        <w:spacing w:after="0" w:line="360" w:lineRule="auto"/>
        <w:jc w:val="both"/>
        <w:rPr>
          <w:ins w:id="45" w:author="Unknown"/>
          <w:rFonts w:ascii="Times New Roman" w:eastAsia="Times New Roman" w:hAnsi="Times New Roman" w:cs="Times New Roman"/>
          <w:sz w:val="28"/>
          <w:szCs w:val="28"/>
          <w:lang w:eastAsia="ru-RU"/>
        </w:rPr>
      </w:pPr>
      <w:ins w:id="46" w:author="Unknown">
        <w:r w:rsidRPr="008973B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·</w:t>
        </w:r>
        <w:r w:rsidRPr="008973B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 </w:t>
        </w:r>
        <w:r w:rsidRPr="008973B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 </w:t>
        </w:r>
        <w:r w:rsidRPr="008973B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 </w:t>
        </w:r>
        <w:r w:rsidRPr="008973B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 </w:t>
        </w:r>
        <w:r w:rsidRPr="008973B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 xml:space="preserve">На </w:t>
        </w:r>
        <w:proofErr w:type="spellStart"/>
        <w:r w:rsidRPr="008973B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що</w:t>
        </w:r>
        <w:proofErr w:type="spellEnd"/>
        <w:r w:rsidRPr="008973B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 xml:space="preserve"> </w:t>
        </w:r>
        <w:proofErr w:type="spellStart"/>
        <w:proofErr w:type="gramStart"/>
        <w:r w:rsidRPr="008973B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схож</w:t>
        </w:r>
        <w:proofErr w:type="gramEnd"/>
        <w:r w:rsidRPr="008973B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і</w:t>
        </w:r>
        <w:proofErr w:type="spellEnd"/>
        <w:r w:rsidRPr="008973B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 xml:space="preserve"> листочки </w:t>
        </w:r>
        <w:proofErr w:type="spellStart"/>
        <w:r w:rsidRPr="008973B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ялини</w:t>
        </w:r>
        <w:proofErr w:type="spellEnd"/>
        <w:r w:rsidRPr="008973B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 xml:space="preserve"> і сосни?</w:t>
        </w:r>
      </w:ins>
    </w:p>
    <w:p w:rsidR="008973B2" w:rsidRPr="008973B2" w:rsidRDefault="008973B2" w:rsidP="008973B2">
      <w:pPr>
        <w:shd w:val="clear" w:color="auto" w:fill="FFFFFF"/>
        <w:spacing w:after="0" w:line="360" w:lineRule="auto"/>
        <w:jc w:val="both"/>
        <w:rPr>
          <w:ins w:id="47" w:author="Unknown"/>
          <w:rFonts w:ascii="Times New Roman" w:eastAsia="Times New Roman" w:hAnsi="Times New Roman" w:cs="Times New Roman"/>
          <w:sz w:val="28"/>
          <w:szCs w:val="28"/>
          <w:lang w:eastAsia="ru-RU"/>
        </w:rPr>
      </w:pPr>
      <w:ins w:id="48" w:author="Unknown">
        <w:r w:rsidRPr="008973B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·</w:t>
        </w:r>
        <w:r w:rsidRPr="008973B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 </w:t>
        </w:r>
        <w:r w:rsidRPr="008973B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 </w:t>
        </w:r>
        <w:r w:rsidRPr="008973B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 </w:t>
        </w:r>
        <w:r w:rsidRPr="008973B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 </w:t>
        </w:r>
        <w:r w:rsidRPr="008973B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 xml:space="preserve">Чим </w:t>
        </w:r>
        <w:proofErr w:type="spellStart"/>
        <w:r w:rsidRPr="008973B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укрите</w:t>
        </w:r>
        <w:proofErr w:type="spellEnd"/>
        <w:r w:rsidRPr="008973B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 xml:space="preserve"> </w:t>
        </w:r>
        <w:proofErr w:type="spellStart"/>
        <w:r w:rsidRPr="008973B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тіло</w:t>
        </w:r>
        <w:proofErr w:type="spellEnd"/>
        <w:r w:rsidRPr="008973B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 xml:space="preserve"> </w:t>
        </w:r>
        <w:proofErr w:type="spellStart"/>
        <w:r w:rsidRPr="008973B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їжака</w:t>
        </w:r>
        <w:proofErr w:type="spellEnd"/>
        <w:r w:rsidRPr="008973B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?</w:t>
        </w:r>
      </w:ins>
    </w:p>
    <w:p w:rsidR="008973B2" w:rsidRPr="008973B2" w:rsidRDefault="008973B2" w:rsidP="008973B2">
      <w:pPr>
        <w:shd w:val="clear" w:color="auto" w:fill="FFFFFF"/>
        <w:spacing w:after="0" w:line="360" w:lineRule="auto"/>
        <w:jc w:val="both"/>
        <w:rPr>
          <w:ins w:id="49" w:author="Unknown"/>
          <w:rFonts w:ascii="Times New Roman" w:eastAsia="Times New Roman" w:hAnsi="Times New Roman" w:cs="Times New Roman"/>
          <w:sz w:val="28"/>
          <w:szCs w:val="28"/>
          <w:lang w:eastAsia="ru-RU"/>
        </w:rPr>
      </w:pPr>
      <w:ins w:id="50" w:author="Unknown">
        <w:r w:rsidRPr="008973B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 xml:space="preserve">— </w:t>
        </w:r>
        <w:proofErr w:type="spellStart"/>
        <w:r w:rsidRPr="008973B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Чи</w:t>
        </w:r>
        <w:proofErr w:type="spellEnd"/>
        <w:r w:rsidRPr="008973B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 xml:space="preserve"> </w:t>
        </w:r>
        <w:proofErr w:type="gramStart"/>
        <w:r w:rsidRPr="008973B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про</w:t>
        </w:r>
        <w:proofErr w:type="gramEnd"/>
        <w:r w:rsidRPr="008973B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 xml:space="preserve"> </w:t>
        </w:r>
        <w:proofErr w:type="gramStart"/>
        <w:r w:rsidRPr="008973B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той</w:t>
        </w:r>
        <w:proofErr w:type="gramEnd"/>
        <w:r w:rsidRPr="008973B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 xml:space="preserve"> </w:t>
        </w:r>
        <w:proofErr w:type="spellStart"/>
        <w:r w:rsidRPr="008973B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самий</w:t>
        </w:r>
        <w:proofErr w:type="spellEnd"/>
        <w:r w:rsidRPr="008973B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 xml:space="preserve"> предмет </w:t>
        </w:r>
        <w:proofErr w:type="spellStart"/>
        <w:r w:rsidRPr="008973B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ідеться</w:t>
        </w:r>
        <w:proofErr w:type="spellEnd"/>
        <w:r w:rsidRPr="008973B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 xml:space="preserve"> в </w:t>
        </w:r>
        <w:proofErr w:type="spellStart"/>
        <w:r w:rsidRPr="008973B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запитаннях</w:t>
        </w:r>
        <w:proofErr w:type="spellEnd"/>
        <w:r w:rsidRPr="008973B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?</w:t>
        </w:r>
      </w:ins>
    </w:p>
    <w:p w:rsidR="008973B2" w:rsidRPr="008973B2" w:rsidRDefault="008973B2" w:rsidP="008973B2">
      <w:pPr>
        <w:shd w:val="clear" w:color="auto" w:fill="FFFFFF"/>
        <w:spacing w:after="0" w:line="360" w:lineRule="auto"/>
        <w:jc w:val="both"/>
        <w:rPr>
          <w:ins w:id="51" w:author="Unknown"/>
          <w:rFonts w:ascii="Times New Roman" w:eastAsia="Times New Roman" w:hAnsi="Times New Roman" w:cs="Times New Roman"/>
          <w:sz w:val="28"/>
          <w:szCs w:val="28"/>
          <w:lang w:eastAsia="ru-RU"/>
        </w:rPr>
      </w:pPr>
      <w:ins w:id="52" w:author="Unknown">
        <w:r w:rsidRPr="008973B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 xml:space="preserve">— </w:t>
        </w:r>
        <w:proofErr w:type="spellStart"/>
        <w:r w:rsidRPr="008973B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Скільки</w:t>
        </w:r>
        <w:proofErr w:type="spellEnd"/>
        <w:r w:rsidRPr="008973B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 xml:space="preserve"> </w:t>
        </w:r>
        <w:proofErr w:type="spellStart"/>
        <w:r w:rsidRPr="008973B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значень</w:t>
        </w:r>
        <w:proofErr w:type="spellEnd"/>
        <w:r w:rsidRPr="008973B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 xml:space="preserve"> </w:t>
        </w:r>
        <w:proofErr w:type="spellStart"/>
        <w:r w:rsidRPr="008973B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має</w:t>
        </w:r>
        <w:proofErr w:type="spellEnd"/>
        <w:r w:rsidRPr="008973B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 xml:space="preserve"> слово </w:t>
        </w:r>
        <w:proofErr w:type="spellStart"/>
        <w:r w:rsidRPr="008973B2">
          <w:rPr>
            <w:rFonts w:ascii="Times New Roman" w:eastAsia="Times New Roman" w:hAnsi="Times New Roman" w:cs="Times New Roman"/>
            <w:i/>
            <w:iCs/>
            <w:sz w:val="28"/>
            <w:szCs w:val="28"/>
            <w:lang w:eastAsia="ru-RU"/>
          </w:rPr>
          <w:t>голка</w:t>
        </w:r>
        <w:proofErr w:type="spellEnd"/>
        <w:r w:rsidRPr="008973B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?</w:t>
        </w:r>
      </w:ins>
    </w:p>
    <w:p w:rsidR="008973B2" w:rsidRPr="008973B2" w:rsidRDefault="008973B2" w:rsidP="008973B2">
      <w:pPr>
        <w:shd w:val="clear" w:color="auto" w:fill="FFFFFF"/>
        <w:spacing w:after="0" w:line="360" w:lineRule="auto"/>
        <w:jc w:val="both"/>
        <w:rPr>
          <w:ins w:id="53" w:author="Unknown"/>
          <w:rFonts w:ascii="Times New Roman" w:eastAsia="Times New Roman" w:hAnsi="Times New Roman" w:cs="Times New Roman"/>
          <w:sz w:val="28"/>
          <w:szCs w:val="28"/>
          <w:lang w:eastAsia="ru-RU"/>
        </w:rPr>
      </w:pPr>
      <w:ins w:id="54" w:author="Unknown">
        <w:r w:rsidRPr="008973B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— Слово </w:t>
        </w:r>
        <w:proofErr w:type="spellStart"/>
        <w:r w:rsidRPr="008973B2">
          <w:rPr>
            <w:rFonts w:ascii="Times New Roman" w:eastAsia="Times New Roman" w:hAnsi="Times New Roman" w:cs="Times New Roman"/>
            <w:i/>
            <w:iCs/>
            <w:sz w:val="28"/>
            <w:szCs w:val="28"/>
            <w:lang w:eastAsia="ru-RU"/>
          </w:rPr>
          <w:t>голка</w:t>
        </w:r>
        <w:proofErr w:type="spellEnd"/>
        <w:r w:rsidRPr="008973B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 xml:space="preserve"> є </w:t>
        </w:r>
        <w:proofErr w:type="spellStart"/>
        <w:r w:rsidRPr="008973B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багатозначним</w:t>
        </w:r>
        <w:proofErr w:type="spellEnd"/>
        <w:r w:rsidRPr="008973B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 xml:space="preserve">, </w:t>
        </w:r>
        <w:proofErr w:type="spellStart"/>
        <w:r w:rsidRPr="008973B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бо</w:t>
        </w:r>
        <w:proofErr w:type="spellEnd"/>
        <w:r w:rsidRPr="008973B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 xml:space="preserve"> </w:t>
        </w:r>
        <w:proofErr w:type="spellStart"/>
        <w:r w:rsidRPr="008973B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має</w:t>
        </w:r>
        <w:proofErr w:type="spellEnd"/>
        <w:r w:rsidRPr="008973B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 xml:space="preserve"> </w:t>
        </w:r>
        <w:proofErr w:type="spellStart"/>
        <w:r w:rsidRPr="008973B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декілька</w:t>
        </w:r>
        <w:proofErr w:type="spellEnd"/>
        <w:r w:rsidRPr="008973B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 xml:space="preserve"> </w:t>
        </w:r>
        <w:proofErr w:type="spellStart"/>
        <w:r w:rsidRPr="008973B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значень</w:t>
        </w:r>
        <w:proofErr w:type="spellEnd"/>
        <w:r w:rsidRPr="008973B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 xml:space="preserve">. </w:t>
        </w:r>
        <w:proofErr w:type="spellStart"/>
        <w:r w:rsidRPr="008973B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Зрозуміти</w:t>
        </w:r>
        <w:proofErr w:type="spellEnd"/>
        <w:r w:rsidRPr="008973B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 xml:space="preserve">, про </w:t>
        </w:r>
        <w:proofErr w:type="spellStart"/>
        <w:r w:rsidRPr="008973B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що</w:t>
        </w:r>
        <w:proofErr w:type="spellEnd"/>
        <w:r w:rsidRPr="008973B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 xml:space="preserve"> </w:t>
        </w:r>
        <w:proofErr w:type="spellStart"/>
        <w:r w:rsidRPr="008973B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йдеться</w:t>
        </w:r>
        <w:proofErr w:type="spellEnd"/>
        <w:r w:rsidRPr="008973B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 xml:space="preserve">, </w:t>
        </w:r>
        <w:proofErr w:type="spellStart"/>
        <w:r w:rsidRPr="008973B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можна</w:t>
        </w:r>
        <w:proofErr w:type="spellEnd"/>
        <w:r w:rsidRPr="008973B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 xml:space="preserve"> </w:t>
        </w:r>
        <w:proofErr w:type="spellStart"/>
        <w:r w:rsidRPr="008973B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лише</w:t>
        </w:r>
        <w:proofErr w:type="spellEnd"/>
        <w:r w:rsidRPr="008973B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 xml:space="preserve"> за </w:t>
        </w:r>
        <w:proofErr w:type="spellStart"/>
        <w:r w:rsidRPr="008973B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змістом</w:t>
        </w:r>
        <w:proofErr w:type="spellEnd"/>
        <w:r w:rsidRPr="008973B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 xml:space="preserve"> </w:t>
        </w:r>
        <w:proofErr w:type="spellStart"/>
        <w:r w:rsidRPr="008973B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речення</w:t>
        </w:r>
        <w:proofErr w:type="spellEnd"/>
        <w:r w:rsidRPr="008973B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 xml:space="preserve">, у </w:t>
        </w:r>
        <w:proofErr w:type="spellStart"/>
        <w:r w:rsidRPr="008973B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якому</w:t>
        </w:r>
        <w:proofErr w:type="spellEnd"/>
        <w:r w:rsidRPr="008973B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 xml:space="preserve"> </w:t>
        </w:r>
        <w:proofErr w:type="spellStart"/>
        <w:r w:rsidRPr="008973B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воно</w:t>
        </w:r>
        <w:proofErr w:type="spellEnd"/>
        <w:proofErr w:type="gramStart"/>
        <w:r w:rsidRPr="008973B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 xml:space="preserve"> є.</w:t>
        </w:r>
        <w:proofErr w:type="gramEnd"/>
      </w:ins>
    </w:p>
    <w:p w:rsidR="008973B2" w:rsidRPr="008973B2" w:rsidRDefault="008973B2" w:rsidP="008973B2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ins w:id="55" w:author="Unknown">
        <w:r w:rsidRPr="008973B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 xml:space="preserve">— </w:t>
        </w:r>
        <w:proofErr w:type="spellStart"/>
        <w:r w:rsidRPr="008973B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Знає</w:t>
        </w:r>
        <w:proofErr w:type="gramStart"/>
        <w:r w:rsidRPr="008973B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те</w:t>
        </w:r>
        <w:proofErr w:type="spellEnd"/>
        <w:r w:rsidRPr="008973B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 xml:space="preserve"> </w:t>
        </w:r>
        <w:proofErr w:type="spellStart"/>
        <w:r w:rsidRPr="008973B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ще</w:t>
        </w:r>
        <w:proofErr w:type="spellEnd"/>
        <w:proofErr w:type="gramEnd"/>
        <w:r w:rsidRPr="008973B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 xml:space="preserve"> </w:t>
        </w:r>
        <w:proofErr w:type="spellStart"/>
        <w:r w:rsidRPr="008973B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якесь</w:t>
        </w:r>
        <w:proofErr w:type="spellEnd"/>
        <w:r w:rsidRPr="008973B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 xml:space="preserve"> </w:t>
        </w:r>
        <w:proofErr w:type="spellStart"/>
        <w:r w:rsidRPr="008973B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значення</w:t>
        </w:r>
        <w:proofErr w:type="spellEnd"/>
        <w:r w:rsidRPr="008973B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 xml:space="preserve"> слова </w:t>
        </w:r>
        <w:proofErr w:type="spellStart"/>
        <w:r w:rsidRPr="008973B2">
          <w:rPr>
            <w:rFonts w:ascii="Times New Roman" w:eastAsia="Times New Roman" w:hAnsi="Times New Roman" w:cs="Times New Roman"/>
            <w:i/>
            <w:iCs/>
            <w:sz w:val="28"/>
            <w:szCs w:val="28"/>
            <w:lang w:eastAsia="ru-RU"/>
          </w:rPr>
          <w:t>голка</w:t>
        </w:r>
        <w:proofErr w:type="spellEnd"/>
        <w:r w:rsidRPr="008973B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?</w:t>
        </w:r>
      </w:ins>
    </w:p>
    <w:p w:rsidR="008973B2" w:rsidRPr="008973B2" w:rsidRDefault="008973B2" w:rsidP="008973B2">
      <w:pPr>
        <w:shd w:val="clear" w:color="auto" w:fill="FFFFFF"/>
        <w:spacing w:after="0" w:line="360" w:lineRule="auto"/>
        <w:jc w:val="both"/>
        <w:rPr>
          <w:ins w:id="56" w:author="Unknown"/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ins w:id="57" w:author="Unknown">
        <w:r w:rsidRPr="008973B2">
          <w:rPr>
            <w:rFonts w:ascii="Times New Roman" w:eastAsia="Times New Roman" w:hAnsi="Times New Roman" w:cs="Times New Roman"/>
            <w:i/>
            <w:iCs/>
            <w:sz w:val="28"/>
            <w:szCs w:val="28"/>
            <w:lang w:eastAsia="ru-RU"/>
          </w:rPr>
          <w:t>Фізкультхвилинка</w:t>
        </w:r>
        <w:proofErr w:type="spellEnd"/>
      </w:ins>
    </w:p>
    <w:p w:rsidR="008973B2" w:rsidRPr="008973B2" w:rsidRDefault="009A0B57" w:rsidP="008973B2">
      <w:pPr>
        <w:shd w:val="clear" w:color="auto" w:fill="FFFFFF"/>
        <w:spacing w:after="0" w:line="360" w:lineRule="auto"/>
        <w:jc w:val="both"/>
        <w:rPr>
          <w:ins w:id="58" w:author="Unknown"/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</w:pPr>
      <w:hyperlink r:id="rId6" w:history="1">
        <w:r w:rsidR="008973B2" w:rsidRPr="008973B2">
          <w:rPr>
            <w:rStyle w:val="a5"/>
            <w:rFonts w:ascii="Times New Roman" w:eastAsia="Times New Roman" w:hAnsi="Times New Roman" w:cs="Times New Roman"/>
            <w:i/>
            <w:iCs/>
            <w:color w:val="auto"/>
            <w:sz w:val="28"/>
            <w:szCs w:val="28"/>
            <w:lang w:eastAsia="ru-RU"/>
          </w:rPr>
          <w:t>https://www.youtube.com/watch?v=Mzhjp_Phf_g</w:t>
        </w:r>
      </w:hyperlink>
    </w:p>
    <w:p w:rsidR="008973B2" w:rsidRPr="008973B2" w:rsidRDefault="008973B2" w:rsidP="008973B2">
      <w:pPr>
        <w:shd w:val="clear" w:color="auto" w:fill="FFFFFF"/>
        <w:spacing w:after="0" w:line="360" w:lineRule="auto"/>
        <w:jc w:val="both"/>
        <w:rPr>
          <w:ins w:id="59" w:author="Unknown"/>
          <w:rFonts w:ascii="Times New Roman" w:eastAsia="Times New Roman" w:hAnsi="Times New Roman" w:cs="Times New Roman"/>
          <w:sz w:val="28"/>
          <w:szCs w:val="28"/>
          <w:lang w:eastAsia="ru-RU"/>
        </w:rPr>
      </w:pPr>
      <w:ins w:id="60" w:author="Unknown">
        <w:r w:rsidRPr="008973B2">
          <w:rPr>
            <w:rFonts w:ascii="Times New Roman" w:eastAsia="Times New Roman" w:hAnsi="Times New Roman" w:cs="Times New Roman"/>
            <w:b/>
            <w:bCs/>
            <w:i/>
            <w:iCs/>
            <w:sz w:val="28"/>
            <w:szCs w:val="28"/>
            <w:lang w:eastAsia="ru-RU"/>
          </w:rPr>
          <w:t xml:space="preserve">3) </w:t>
        </w:r>
        <w:proofErr w:type="spellStart"/>
        <w:r w:rsidRPr="008973B2">
          <w:rPr>
            <w:rFonts w:ascii="Times New Roman" w:eastAsia="Times New Roman" w:hAnsi="Times New Roman" w:cs="Times New Roman"/>
            <w:b/>
            <w:bCs/>
            <w:i/>
            <w:iCs/>
            <w:sz w:val="28"/>
            <w:szCs w:val="28"/>
            <w:lang w:eastAsia="ru-RU"/>
          </w:rPr>
          <w:t>Виконання</w:t>
        </w:r>
        <w:proofErr w:type="spellEnd"/>
        <w:r w:rsidRPr="008973B2">
          <w:rPr>
            <w:rFonts w:ascii="Times New Roman" w:eastAsia="Times New Roman" w:hAnsi="Times New Roman" w:cs="Times New Roman"/>
            <w:b/>
            <w:bCs/>
            <w:i/>
            <w:iCs/>
            <w:sz w:val="28"/>
            <w:szCs w:val="28"/>
            <w:lang w:eastAsia="ru-RU"/>
          </w:rPr>
          <w:t xml:space="preserve"> </w:t>
        </w:r>
        <w:proofErr w:type="spellStart"/>
        <w:r w:rsidRPr="008973B2">
          <w:rPr>
            <w:rFonts w:ascii="Times New Roman" w:eastAsia="Times New Roman" w:hAnsi="Times New Roman" w:cs="Times New Roman"/>
            <w:b/>
            <w:bCs/>
            <w:i/>
            <w:iCs/>
            <w:sz w:val="28"/>
            <w:szCs w:val="28"/>
            <w:lang w:eastAsia="ru-RU"/>
          </w:rPr>
          <w:t>вправи</w:t>
        </w:r>
        <w:proofErr w:type="spellEnd"/>
        <w:r w:rsidRPr="008973B2">
          <w:rPr>
            <w:rFonts w:ascii="Times New Roman" w:eastAsia="Times New Roman" w:hAnsi="Times New Roman" w:cs="Times New Roman"/>
            <w:b/>
            <w:bCs/>
            <w:i/>
            <w:iCs/>
            <w:sz w:val="28"/>
            <w:szCs w:val="28"/>
            <w:lang w:eastAsia="ru-RU"/>
          </w:rPr>
          <w:t xml:space="preserve"> 6.</w:t>
        </w:r>
      </w:ins>
    </w:p>
    <w:p w:rsidR="008973B2" w:rsidRPr="008973B2" w:rsidRDefault="008973B2" w:rsidP="008973B2">
      <w:pPr>
        <w:shd w:val="clear" w:color="auto" w:fill="FFFFFF"/>
        <w:spacing w:after="0" w:line="360" w:lineRule="auto"/>
        <w:jc w:val="both"/>
        <w:rPr>
          <w:ins w:id="61" w:author="Unknown"/>
          <w:rFonts w:ascii="Times New Roman" w:eastAsia="Times New Roman" w:hAnsi="Times New Roman" w:cs="Times New Roman"/>
          <w:sz w:val="28"/>
          <w:szCs w:val="28"/>
          <w:lang w:eastAsia="ru-RU"/>
        </w:rPr>
      </w:pPr>
      <w:ins w:id="62" w:author="Unknown">
        <w:r w:rsidRPr="008973B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·</w:t>
        </w:r>
        <w:r w:rsidRPr="008973B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 </w:t>
        </w:r>
        <w:r w:rsidRPr="008973B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 </w:t>
        </w:r>
        <w:r w:rsidRPr="008973B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 </w:t>
        </w:r>
        <w:r w:rsidRPr="008973B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 </w:t>
        </w:r>
        <w:r w:rsidRPr="008973B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 xml:space="preserve">Робота за </w:t>
        </w:r>
        <w:proofErr w:type="spellStart"/>
        <w:r w:rsidRPr="008973B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малюнками</w:t>
        </w:r>
        <w:proofErr w:type="spellEnd"/>
        <w:r w:rsidRPr="008973B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.</w:t>
        </w:r>
      </w:ins>
    </w:p>
    <w:p w:rsidR="008973B2" w:rsidRPr="008973B2" w:rsidRDefault="008973B2" w:rsidP="008973B2">
      <w:pPr>
        <w:shd w:val="clear" w:color="auto" w:fill="FFFFFF"/>
        <w:spacing w:after="0" w:line="360" w:lineRule="auto"/>
        <w:jc w:val="both"/>
        <w:rPr>
          <w:ins w:id="63" w:author="Unknown"/>
          <w:rFonts w:ascii="Times New Roman" w:eastAsia="Times New Roman" w:hAnsi="Times New Roman" w:cs="Times New Roman"/>
          <w:sz w:val="28"/>
          <w:szCs w:val="28"/>
          <w:lang w:eastAsia="ru-RU"/>
        </w:rPr>
      </w:pPr>
      <w:ins w:id="64" w:author="Unknown">
        <w:r w:rsidRPr="008973B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 xml:space="preserve">— </w:t>
        </w:r>
        <w:proofErr w:type="spellStart"/>
        <w:r w:rsidRPr="008973B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Розгляньте</w:t>
        </w:r>
        <w:proofErr w:type="spellEnd"/>
        <w:r w:rsidRPr="008973B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 xml:space="preserve"> </w:t>
        </w:r>
        <w:proofErr w:type="spellStart"/>
        <w:r w:rsidRPr="008973B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малюнки</w:t>
        </w:r>
        <w:proofErr w:type="spellEnd"/>
        <w:r w:rsidRPr="008973B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 xml:space="preserve">. </w:t>
        </w:r>
        <w:proofErr w:type="spellStart"/>
        <w:r w:rsidRPr="008973B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Знайдіть</w:t>
        </w:r>
        <w:proofErr w:type="spellEnd"/>
        <w:r w:rsidRPr="008973B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 xml:space="preserve"> </w:t>
        </w:r>
        <w:proofErr w:type="spellStart"/>
        <w:r w:rsidRPr="008973B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поміж</w:t>
        </w:r>
        <w:proofErr w:type="spellEnd"/>
        <w:r w:rsidRPr="008973B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 xml:space="preserve"> них </w:t>
        </w:r>
        <w:proofErr w:type="spellStart"/>
        <w:r w:rsidRPr="008973B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ті</w:t>
        </w:r>
        <w:proofErr w:type="spellEnd"/>
        <w:r w:rsidRPr="008973B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 xml:space="preserve">, </w:t>
        </w:r>
        <w:proofErr w:type="spellStart"/>
        <w:r w:rsidRPr="008973B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що</w:t>
        </w:r>
        <w:proofErr w:type="spellEnd"/>
        <w:r w:rsidRPr="008973B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 xml:space="preserve"> </w:t>
        </w:r>
        <w:proofErr w:type="spellStart"/>
        <w:r w:rsidRPr="008973B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мають</w:t>
        </w:r>
        <w:proofErr w:type="spellEnd"/>
        <w:r w:rsidRPr="008973B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 xml:space="preserve"> </w:t>
        </w:r>
        <w:proofErr w:type="spellStart"/>
        <w:r w:rsidRPr="008973B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однакову</w:t>
        </w:r>
        <w:proofErr w:type="spellEnd"/>
        <w:r w:rsidRPr="008973B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 xml:space="preserve"> </w:t>
        </w:r>
        <w:proofErr w:type="spellStart"/>
        <w:r w:rsidRPr="008973B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назву</w:t>
        </w:r>
        <w:proofErr w:type="spellEnd"/>
        <w:r w:rsidRPr="008973B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.</w:t>
        </w:r>
      </w:ins>
    </w:p>
    <w:p w:rsidR="008973B2" w:rsidRPr="008973B2" w:rsidRDefault="008973B2" w:rsidP="008973B2">
      <w:pPr>
        <w:shd w:val="clear" w:color="auto" w:fill="FFFFFF"/>
        <w:spacing w:after="0" w:line="360" w:lineRule="auto"/>
        <w:jc w:val="both"/>
        <w:rPr>
          <w:ins w:id="65" w:author="Unknown"/>
          <w:rFonts w:ascii="Times New Roman" w:eastAsia="Times New Roman" w:hAnsi="Times New Roman" w:cs="Times New Roman"/>
          <w:sz w:val="28"/>
          <w:szCs w:val="28"/>
          <w:lang w:eastAsia="ru-RU"/>
        </w:rPr>
      </w:pPr>
      <w:ins w:id="66" w:author="Unknown">
        <w:r w:rsidRPr="008973B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·</w:t>
        </w:r>
        <w:r w:rsidRPr="008973B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 </w:t>
        </w:r>
        <w:r w:rsidRPr="008973B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 </w:t>
        </w:r>
        <w:r w:rsidRPr="008973B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 </w:t>
        </w:r>
        <w:r w:rsidRPr="008973B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 </w:t>
        </w:r>
        <w:proofErr w:type="spellStart"/>
        <w:r w:rsidRPr="008973B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Складання</w:t>
        </w:r>
        <w:proofErr w:type="spellEnd"/>
        <w:r w:rsidRPr="008973B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 xml:space="preserve"> </w:t>
        </w:r>
        <w:proofErr w:type="spellStart"/>
        <w:r w:rsidRPr="008973B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речень</w:t>
        </w:r>
        <w:proofErr w:type="spellEnd"/>
        <w:r w:rsidRPr="008973B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.</w:t>
        </w:r>
      </w:ins>
    </w:p>
    <w:p w:rsidR="008973B2" w:rsidRPr="008973B2" w:rsidRDefault="008973B2" w:rsidP="008973B2">
      <w:pPr>
        <w:shd w:val="clear" w:color="auto" w:fill="FFFFFF"/>
        <w:spacing w:after="0" w:line="360" w:lineRule="auto"/>
        <w:jc w:val="both"/>
        <w:rPr>
          <w:ins w:id="67" w:author="Unknown"/>
          <w:rFonts w:ascii="Times New Roman" w:eastAsia="Times New Roman" w:hAnsi="Times New Roman" w:cs="Times New Roman"/>
          <w:sz w:val="28"/>
          <w:szCs w:val="28"/>
          <w:lang w:eastAsia="ru-RU"/>
        </w:rPr>
      </w:pPr>
      <w:ins w:id="68" w:author="Unknown">
        <w:r w:rsidRPr="008973B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 xml:space="preserve">— Про одну пару </w:t>
        </w:r>
        <w:proofErr w:type="spellStart"/>
        <w:r w:rsidRPr="008973B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малюнків</w:t>
        </w:r>
        <w:proofErr w:type="spellEnd"/>
        <w:r w:rsidRPr="008973B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 xml:space="preserve"> з </w:t>
        </w:r>
        <w:proofErr w:type="spellStart"/>
        <w:r w:rsidRPr="008973B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однаковою</w:t>
        </w:r>
        <w:proofErr w:type="spellEnd"/>
        <w:r w:rsidRPr="008973B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 xml:space="preserve"> </w:t>
        </w:r>
        <w:proofErr w:type="spellStart"/>
        <w:r w:rsidRPr="008973B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назвою</w:t>
        </w:r>
        <w:proofErr w:type="spellEnd"/>
        <w:r w:rsidRPr="008973B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 xml:space="preserve"> </w:t>
        </w:r>
        <w:proofErr w:type="spellStart"/>
        <w:r w:rsidRPr="008973B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складіть</w:t>
        </w:r>
        <w:proofErr w:type="spellEnd"/>
        <w:r w:rsidRPr="008973B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 xml:space="preserve"> і </w:t>
        </w:r>
        <w:proofErr w:type="spellStart"/>
        <w:r w:rsidRPr="008973B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запишіть</w:t>
        </w:r>
        <w:proofErr w:type="spellEnd"/>
        <w:r w:rsidRPr="008973B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 xml:space="preserve"> два </w:t>
        </w:r>
        <w:proofErr w:type="spellStart"/>
        <w:r w:rsidRPr="008973B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речення</w:t>
        </w:r>
        <w:proofErr w:type="spellEnd"/>
        <w:r w:rsidRPr="008973B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.</w:t>
        </w:r>
      </w:ins>
    </w:p>
    <w:p w:rsidR="008973B2" w:rsidRPr="008973B2" w:rsidRDefault="008973B2" w:rsidP="008973B2">
      <w:pPr>
        <w:shd w:val="clear" w:color="auto" w:fill="FFFFFF"/>
        <w:spacing w:after="0" w:line="360" w:lineRule="auto"/>
        <w:jc w:val="both"/>
        <w:rPr>
          <w:ins w:id="69" w:author="Unknown"/>
          <w:rFonts w:ascii="Times New Roman" w:eastAsia="Times New Roman" w:hAnsi="Times New Roman" w:cs="Times New Roman"/>
          <w:sz w:val="28"/>
          <w:szCs w:val="28"/>
          <w:lang w:eastAsia="ru-RU"/>
        </w:rPr>
      </w:pPr>
      <w:ins w:id="70" w:author="Unknown">
        <w:r w:rsidRPr="008973B2">
          <w:rPr>
            <w:rFonts w:ascii="Times New Roman" w:eastAsia="Times New Roman" w:hAnsi="Times New Roman" w:cs="Times New Roman"/>
            <w:b/>
            <w:bCs/>
            <w:i/>
            <w:iCs/>
            <w:sz w:val="28"/>
            <w:szCs w:val="28"/>
            <w:lang w:eastAsia="ru-RU"/>
          </w:rPr>
          <w:t xml:space="preserve">4) </w:t>
        </w:r>
        <w:proofErr w:type="spellStart"/>
        <w:r w:rsidRPr="008973B2">
          <w:rPr>
            <w:rFonts w:ascii="Times New Roman" w:eastAsia="Times New Roman" w:hAnsi="Times New Roman" w:cs="Times New Roman"/>
            <w:b/>
            <w:bCs/>
            <w:i/>
            <w:iCs/>
            <w:sz w:val="28"/>
            <w:szCs w:val="28"/>
            <w:lang w:eastAsia="ru-RU"/>
          </w:rPr>
          <w:t>Виконання</w:t>
        </w:r>
        <w:proofErr w:type="spellEnd"/>
        <w:r w:rsidRPr="008973B2">
          <w:rPr>
            <w:rFonts w:ascii="Times New Roman" w:eastAsia="Times New Roman" w:hAnsi="Times New Roman" w:cs="Times New Roman"/>
            <w:b/>
            <w:bCs/>
            <w:i/>
            <w:iCs/>
            <w:sz w:val="28"/>
            <w:szCs w:val="28"/>
            <w:lang w:eastAsia="ru-RU"/>
          </w:rPr>
          <w:t xml:space="preserve"> </w:t>
        </w:r>
        <w:proofErr w:type="spellStart"/>
        <w:r w:rsidRPr="008973B2">
          <w:rPr>
            <w:rFonts w:ascii="Times New Roman" w:eastAsia="Times New Roman" w:hAnsi="Times New Roman" w:cs="Times New Roman"/>
            <w:b/>
            <w:bCs/>
            <w:i/>
            <w:iCs/>
            <w:sz w:val="28"/>
            <w:szCs w:val="28"/>
            <w:lang w:eastAsia="ru-RU"/>
          </w:rPr>
          <w:t>вправи</w:t>
        </w:r>
        <w:proofErr w:type="spellEnd"/>
        <w:r w:rsidRPr="008973B2">
          <w:rPr>
            <w:rFonts w:ascii="Times New Roman" w:eastAsia="Times New Roman" w:hAnsi="Times New Roman" w:cs="Times New Roman"/>
            <w:b/>
            <w:bCs/>
            <w:i/>
            <w:iCs/>
            <w:sz w:val="28"/>
            <w:szCs w:val="28"/>
            <w:lang w:eastAsia="ru-RU"/>
          </w:rPr>
          <w:t xml:space="preserve"> 7 (с. 44). </w:t>
        </w:r>
      </w:ins>
    </w:p>
    <w:p w:rsidR="008973B2" w:rsidRPr="008973B2" w:rsidRDefault="008973B2" w:rsidP="008973B2">
      <w:pPr>
        <w:shd w:val="clear" w:color="auto" w:fill="FFFFFF"/>
        <w:spacing w:after="0" w:line="360" w:lineRule="auto"/>
        <w:jc w:val="both"/>
        <w:rPr>
          <w:ins w:id="71" w:author="Unknown"/>
          <w:rFonts w:ascii="Times New Roman" w:eastAsia="Times New Roman" w:hAnsi="Times New Roman" w:cs="Times New Roman"/>
          <w:sz w:val="28"/>
          <w:szCs w:val="28"/>
          <w:lang w:eastAsia="ru-RU"/>
        </w:rPr>
      </w:pPr>
      <w:ins w:id="72" w:author="Unknown">
        <w:r w:rsidRPr="008973B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 xml:space="preserve">— Прочитайте </w:t>
        </w:r>
        <w:proofErr w:type="spellStart"/>
        <w:r w:rsidRPr="008973B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речення</w:t>
        </w:r>
        <w:proofErr w:type="spellEnd"/>
        <w:r w:rsidRPr="008973B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 xml:space="preserve"> та </w:t>
        </w:r>
        <w:proofErr w:type="spellStart"/>
        <w:r w:rsidRPr="008973B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порівняйте</w:t>
        </w:r>
        <w:proofErr w:type="spellEnd"/>
        <w:r w:rsidRPr="008973B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 xml:space="preserve"> </w:t>
        </w:r>
        <w:proofErr w:type="spellStart"/>
        <w:r w:rsidRPr="008973B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їх</w:t>
        </w:r>
        <w:proofErr w:type="spellEnd"/>
        <w:r w:rsidRPr="008973B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 xml:space="preserve"> з </w:t>
        </w:r>
        <w:proofErr w:type="spellStart"/>
        <w:r w:rsidRPr="008973B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малюнками</w:t>
        </w:r>
        <w:proofErr w:type="spellEnd"/>
        <w:r w:rsidRPr="008973B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.</w:t>
        </w:r>
      </w:ins>
    </w:p>
    <w:p w:rsidR="008973B2" w:rsidRPr="008973B2" w:rsidRDefault="008973B2" w:rsidP="008973B2">
      <w:pPr>
        <w:shd w:val="clear" w:color="auto" w:fill="FFFFFF"/>
        <w:spacing w:after="0" w:line="360" w:lineRule="auto"/>
        <w:jc w:val="both"/>
        <w:rPr>
          <w:ins w:id="73" w:author="Unknown"/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proofErr w:type="gramStart"/>
      <w:ins w:id="74" w:author="Unknown">
        <w:r w:rsidRPr="008973B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Б</w:t>
        </w:r>
        <w:proofErr w:type="gramEnd"/>
        <w:r w:rsidRPr="008973B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іля</w:t>
        </w:r>
        <w:proofErr w:type="spellEnd"/>
        <w:r w:rsidRPr="008973B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 xml:space="preserve"> </w:t>
        </w:r>
        <w:proofErr w:type="spellStart"/>
        <w:r w:rsidRPr="008973B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комп'ютера</w:t>
        </w:r>
        <w:proofErr w:type="spellEnd"/>
        <w:r w:rsidRPr="008973B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 xml:space="preserve"> — мишка.</w:t>
        </w:r>
      </w:ins>
    </w:p>
    <w:p w:rsidR="008973B2" w:rsidRPr="008973B2" w:rsidRDefault="008973B2" w:rsidP="008973B2">
      <w:pPr>
        <w:shd w:val="clear" w:color="auto" w:fill="FFFFFF"/>
        <w:spacing w:after="0" w:line="360" w:lineRule="auto"/>
        <w:jc w:val="both"/>
        <w:rPr>
          <w:ins w:id="75" w:author="Unknown"/>
          <w:rFonts w:ascii="Times New Roman" w:eastAsia="Times New Roman" w:hAnsi="Times New Roman" w:cs="Times New Roman"/>
          <w:sz w:val="28"/>
          <w:szCs w:val="28"/>
          <w:lang w:eastAsia="ru-RU"/>
        </w:rPr>
      </w:pPr>
      <w:ins w:id="76" w:author="Unknown">
        <w:r w:rsidRPr="008973B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 xml:space="preserve">У </w:t>
        </w:r>
        <w:proofErr w:type="spellStart"/>
        <w:r w:rsidRPr="008973B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вазі</w:t>
        </w:r>
        <w:proofErr w:type="spellEnd"/>
        <w:r w:rsidRPr="008973B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 xml:space="preserve"> — котики.</w:t>
        </w:r>
      </w:ins>
    </w:p>
    <w:p w:rsidR="008973B2" w:rsidRPr="008973B2" w:rsidRDefault="008973B2" w:rsidP="008973B2">
      <w:pPr>
        <w:shd w:val="clear" w:color="auto" w:fill="FFFFFF"/>
        <w:spacing w:after="0" w:line="360" w:lineRule="auto"/>
        <w:jc w:val="both"/>
        <w:rPr>
          <w:ins w:id="77" w:author="Unknown"/>
          <w:rFonts w:ascii="Times New Roman" w:eastAsia="Times New Roman" w:hAnsi="Times New Roman" w:cs="Times New Roman"/>
          <w:sz w:val="28"/>
          <w:szCs w:val="28"/>
          <w:lang w:eastAsia="ru-RU"/>
        </w:rPr>
      </w:pPr>
      <w:ins w:id="78" w:author="Unknown">
        <w:r w:rsidRPr="008973B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 xml:space="preserve">— </w:t>
        </w:r>
        <w:proofErr w:type="spellStart"/>
        <w:r w:rsidRPr="008973B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Якої</w:t>
        </w:r>
        <w:proofErr w:type="spellEnd"/>
        <w:r w:rsidRPr="008973B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 xml:space="preserve"> </w:t>
        </w:r>
        <w:proofErr w:type="spellStart"/>
        <w:r w:rsidRPr="008973B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помилки</w:t>
        </w:r>
        <w:proofErr w:type="spellEnd"/>
        <w:r w:rsidRPr="008973B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 xml:space="preserve"> </w:t>
        </w:r>
        <w:proofErr w:type="spellStart"/>
        <w:r w:rsidRPr="008973B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припустилася</w:t>
        </w:r>
        <w:proofErr w:type="spellEnd"/>
        <w:r w:rsidRPr="008973B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 xml:space="preserve"> </w:t>
        </w:r>
        <w:proofErr w:type="spellStart"/>
        <w:r w:rsidRPr="008973B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художниця</w:t>
        </w:r>
        <w:proofErr w:type="spellEnd"/>
        <w:r w:rsidRPr="008973B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 xml:space="preserve">? </w:t>
        </w:r>
        <w:proofErr w:type="spellStart"/>
        <w:r w:rsidRPr="008973B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Поясніть</w:t>
        </w:r>
        <w:proofErr w:type="spellEnd"/>
        <w:r w:rsidRPr="008973B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 xml:space="preserve"> </w:t>
        </w:r>
        <w:proofErr w:type="spellStart"/>
        <w:r w:rsidRPr="008973B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чому</w:t>
        </w:r>
        <w:proofErr w:type="spellEnd"/>
        <w:r w:rsidRPr="008973B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.</w:t>
        </w:r>
      </w:ins>
    </w:p>
    <w:p w:rsidR="008973B2" w:rsidRPr="008973B2" w:rsidRDefault="008973B2" w:rsidP="008973B2">
      <w:pPr>
        <w:shd w:val="clear" w:color="auto" w:fill="FFFFFF"/>
        <w:spacing w:after="0" w:line="360" w:lineRule="auto"/>
        <w:jc w:val="both"/>
        <w:rPr>
          <w:ins w:id="79" w:author="Unknown"/>
          <w:rFonts w:ascii="Times New Roman" w:eastAsia="Times New Roman" w:hAnsi="Times New Roman" w:cs="Times New Roman"/>
          <w:sz w:val="28"/>
          <w:szCs w:val="28"/>
          <w:lang w:eastAsia="ru-RU"/>
        </w:rPr>
      </w:pPr>
      <w:ins w:id="80" w:author="Unknown">
        <w:r w:rsidRPr="008973B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 xml:space="preserve">— </w:t>
        </w:r>
        <w:proofErr w:type="spellStart"/>
        <w:r w:rsidRPr="008973B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Складіть</w:t>
        </w:r>
        <w:proofErr w:type="spellEnd"/>
        <w:r w:rsidRPr="008973B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 xml:space="preserve"> два </w:t>
        </w:r>
        <w:proofErr w:type="spellStart"/>
        <w:r w:rsidRPr="008973B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речення</w:t>
        </w:r>
        <w:proofErr w:type="spellEnd"/>
        <w:r w:rsidRPr="008973B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 xml:space="preserve"> про мишку й котики в </w:t>
        </w:r>
        <w:proofErr w:type="spellStart"/>
        <w:r w:rsidRPr="008973B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іншому</w:t>
        </w:r>
        <w:proofErr w:type="spellEnd"/>
        <w:r w:rsidRPr="008973B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 xml:space="preserve"> </w:t>
        </w:r>
        <w:proofErr w:type="spellStart"/>
        <w:r w:rsidRPr="008973B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значенні</w:t>
        </w:r>
        <w:proofErr w:type="spellEnd"/>
        <w:r w:rsidRPr="008973B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 xml:space="preserve">. </w:t>
        </w:r>
        <w:proofErr w:type="spellStart"/>
        <w:r w:rsidRPr="008973B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Запишіть</w:t>
        </w:r>
        <w:proofErr w:type="spellEnd"/>
        <w:r w:rsidRPr="008973B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 xml:space="preserve"> </w:t>
        </w:r>
        <w:proofErr w:type="spellStart"/>
        <w:r w:rsidRPr="008973B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їх</w:t>
        </w:r>
        <w:proofErr w:type="spellEnd"/>
        <w:r w:rsidRPr="008973B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 xml:space="preserve"> у </w:t>
        </w:r>
        <w:proofErr w:type="spellStart"/>
        <w:r w:rsidRPr="008973B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зошиті</w:t>
        </w:r>
        <w:proofErr w:type="spellEnd"/>
        <w:r w:rsidRPr="008973B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.</w:t>
        </w:r>
      </w:ins>
    </w:p>
    <w:p w:rsidR="008973B2" w:rsidRPr="008973B2" w:rsidRDefault="008973B2" w:rsidP="008973B2">
      <w:pPr>
        <w:shd w:val="clear" w:color="auto" w:fill="FFFFFF"/>
        <w:spacing w:after="0" w:line="360" w:lineRule="auto"/>
        <w:jc w:val="both"/>
        <w:rPr>
          <w:ins w:id="81" w:author="Unknown"/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ins w:id="82" w:author="Unknown">
        <w:r w:rsidRPr="008973B2">
          <w:rPr>
            <w:rFonts w:ascii="Times New Roman" w:eastAsia="Times New Roman" w:hAnsi="Times New Roman" w:cs="Times New Roman"/>
            <w:b/>
            <w:bCs/>
            <w:sz w:val="28"/>
            <w:szCs w:val="28"/>
            <w:lang w:eastAsia="ru-RU"/>
          </w:rPr>
          <w:t>ІІІ. ЗАКЛЮЧНА ЧАСТИНА</w:t>
        </w:r>
      </w:ins>
    </w:p>
    <w:p w:rsidR="008973B2" w:rsidRPr="008973B2" w:rsidRDefault="008973B2" w:rsidP="008973B2">
      <w:pPr>
        <w:shd w:val="clear" w:color="auto" w:fill="FFFFFF"/>
        <w:spacing w:after="0" w:line="360" w:lineRule="auto"/>
        <w:jc w:val="both"/>
        <w:rPr>
          <w:ins w:id="83" w:author="Unknown"/>
          <w:rFonts w:ascii="Times New Roman" w:eastAsia="Times New Roman" w:hAnsi="Times New Roman" w:cs="Times New Roman"/>
          <w:sz w:val="28"/>
          <w:szCs w:val="28"/>
          <w:lang w:eastAsia="ru-RU"/>
        </w:rPr>
      </w:pPr>
      <w:ins w:id="84" w:author="Unknown">
        <w:r w:rsidRPr="008973B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 xml:space="preserve">— Як </w:t>
        </w:r>
        <w:proofErr w:type="spellStart"/>
        <w:r w:rsidRPr="008973B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називаються</w:t>
        </w:r>
        <w:proofErr w:type="spellEnd"/>
        <w:r w:rsidRPr="008973B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 xml:space="preserve"> слова, </w:t>
        </w:r>
        <w:proofErr w:type="spellStart"/>
        <w:r w:rsidRPr="008973B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що</w:t>
        </w:r>
        <w:proofErr w:type="spellEnd"/>
        <w:r w:rsidRPr="008973B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 xml:space="preserve"> </w:t>
        </w:r>
        <w:proofErr w:type="spellStart"/>
        <w:r w:rsidRPr="008973B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мають</w:t>
        </w:r>
        <w:proofErr w:type="spellEnd"/>
        <w:r w:rsidRPr="008973B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 xml:space="preserve"> </w:t>
        </w:r>
        <w:proofErr w:type="spellStart"/>
        <w:r w:rsidRPr="008973B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декілька</w:t>
        </w:r>
        <w:proofErr w:type="spellEnd"/>
        <w:r w:rsidRPr="008973B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 xml:space="preserve"> </w:t>
        </w:r>
        <w:proofErr w:type="spellStart"/>
        <w:r w:rsidRPr="008973B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значень</w:t>
        </w:r>
        <w:proofErr w:type="spellEnd"/>
        <w:r w:rsidRPr="008973B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?</w:t>
        </w:r>
      </w:ins>
    </w:p>
    <w:p w:rsidR="008973B2" w:rsidRPr="008973B2" w:rsidRDefault="008973B2" w:rsidP="008973B2">
      <w:pPr>
        <w:shd w:val="clear" w:color="auto" w:fill="FFFFFF"/>
        <w:spacing w:after="0" w:line="360" w:lineRule="auto"/>
        <w:jc w:val="both"/>
        <w:rPr>
          <w:ins w:id="85" w:author="Unknown"/>
          <w:rFonts w:ascii="Times New Roman" w:eastAsia="Times New Roman" w:hAnsi="Times New Roman" w:cs="Times New Roman"/>
          <w:sz w:val="28"/>
          <w:szCs w:val="28"/>
          <w:lang w:eastAsia="ru-RU"/>
        </w:rPr>
      </w:pPr>
      <w:ins w:id="86" w:author="Unknown">
        <w:r w:rsidRPr="008973B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 xml:space="preserve">— </w:t>
        </w:r>
        <w:proofErr w:type="spellStart"/>
        <w:r w:rsidRPr="008973B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Наведіть</w:t>
        </w:r>
        <w:proofErr w:type="spellEnd"/>
        <w:r w:rsidRPr="008973B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 xml:space="preserve"> </w:t>
        </w:r>
        <w:proofErr w:type="spellStart"/>
        <w:r w:rsidRPr="008973B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приклади</w:t>
        </w:r>
        <w:proofErr w:type="spellEnd"/>
        <w:r w:rsidRPr="008973B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 xml:space="preserve"> таких </w:t>
        </w:r>
        <w:proofErr w:type="spellStart"/>
        <w:r w:rsidRPr="008973B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слі</w:t>
        </w:r>
        <w:proofErr w:type="gramStart"/>
        <w:r w:rsidRPr="008973B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в</w:t>
        </w:r>
        <w:proofErr w:type="spellEnd"/>
        <w:proofErr w:type="gramEnd"/>
        <w:r w:rsidRPr="008973B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.</w:t>
        </w:r>
      </w:ins>
    </w:p>
    <w:p w:rsidR="008973B2" w:rsidRPr="008973B2" w:rsidRDefault="008973B2" w:rsidP="008973B2">
      <w:pPr>
        <w:shd w:val="clear" w:color="auto" w:fill="FFFFFF"/>
        <w:spacing w:after="0" w:line="360" w:lineRule="auto"/>
        <w:jc w:val="both"/>
        <w:rPr>
          <w:ins w:id="87" w:author="Unknown"/>
          <w:rFonts w:ascii="Times New Roman" w:eastAsia="Times New Roman" w:hAnsi="Times New Roman" w:cs="Times New Roman"/>
          <w:sz w:val="28"/>
          <w:szCs w:val="28"/>
          <w:lang w:eastAsia="ru-RU"/>
        </w:rPr>
      </w:pPr>
      <w:ins w:id="88" w:author="Unknown">
        <w:r w:rsidRPr="008973B2">
          <w:rPr>
            <w:rFonts w:ascii="Times New Roman" w:eastAsia="Times New Roman" w:hAnsi="Times New Roman" w:cs="Times New Roman"/>
            <w:b/>
            <w:bCs/>
            <w:sz w:val="28"/>
            <w:szCs w:val="28"/>
            <w:lang w:eastAsia="ru-RU"/>
          </w:rPr>
          <w:t xml:space="preserve">3. </w:t>
        </w:r>
        <w:proofErr w:type="spellStart"/>
        <w:r w:rsidRPr="008973B2">
          <w:rPr>
            <w:rFonts w:ascii="Times New Roman" w:eastAsia="Times New Roman" w:hAnsi="Times New Roman" w:cs="Times New Roman"/>
            <w:b/>
            <w:bCs/>
            <w:sz w:val="28"/>
            <w:szCs w:val="28"/>
            <w:lang w:eastAsia="ru-RU"/>
          </w:rPr>
          <w:t>Домашнє</w:t>
        </w:r>
        <w:proofErr w:type="spellEnd"/>
        <w:r w:rsidRPr="008973B2">
          <w:rPr>
            <w:rFonts w:ascii="Times New Roman" w:eastAsia="Times New Roman" w:hAnsi="Times New Roman" w:cs="Times New Roman"/>
            <w:b/>
            <w:bCs/>
            <w:sz w:val="28"/>
            <w:szCs w:val="28"/>
            <w:lang w:eastAsia="ru-RU"/>
          </w:rPr>
          <w:t xml:space="preserve"> </w:t>
        </w:r>
        <w:proofErr w:type="spellStart"/>
        <w:r w:rsidRPr="008973B2">
          <w:rPr>
            <w:rFonts w:ascii="Times New Roman" w:eastAsia="Times New Roman" w:hAnsi="Times New Roman" w:cs="Times New Roman"/>
            <w:b/>
            <w:bCs/>
            <w:sz w:val="28"/>
            <w:szCs w:val="28"/>
            <w:lang w:eastAsia="ru-RU"/>
          </w:rPr>
          <w:t>завдання</w:t>
        </w:r>
        <w:proofErr w:type="spellEnd"/>
      </w:ins>
    </w:p>
    <w:p w:rsidR="008973B2" w:rsidRPr="008973B2" w:rsidRDefault="008973B2" w:rsidP="008973B2">
      <w:pPr>
        <w:shd w:val="clear" w:color="auto" w:fill="FFFFFF"/>
        <w:spacing w:after="0" w:line="360" w:lineRule="auto"/>
        <w:jc w:val="both"/>
        <w:rPr>
          <w:ins w:id="89" w:author="Unknown"/>
          <w:rFonts w:ascii="Times New Roman" w:eastAsia="Times New Roman" w:hAnsi="Times New Roman" w:cs="Times New Roman"/>
          <w:sz w:val="28"/>
          <w:szCs w:val="28"/>
          <w:lang w:eastAsia="ru-RU"/>
        </w:rPr>
      </w:pPr>
      <w:ins w:id="90" w:author="Unknown">
        <w:r w:rsidRPr="008973B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lastRenderedPageBreak/>
          <w:t xml:space="preserve">С. 44, </w:t>
        </w:r>
        <w:proofErr w:type="spellStart"/>
        <w:r w:rsidRPr="008973B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впр</w:t>
        </w:r>
        <w:proofErr w:type="spellEnd"/>
        <w:r w:rsidRPr="008973B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 xml:space="preserve">. 9; </w:t>
        </w:r>
        <w:proofErr w:type="spellStart"/>
        <w:r w:rsidRPr="008973B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повторити</w:t>
        </w:r>
        <w:proofErr w:type="spellEnd"/>
        <w:r w:rsidRPr="008973B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 xml:space="preserve"> правила.</w:t>
        </w:r>
      </w:ins>
    </w:p>
    <w:p w:rsidR="008973B2" w:rsidRPr="008973B2" w:rsidRDefault="008973B2" w:rsidP="008973B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sectPr w:rsidR="008973B2" w:rsidRPr="008973B2" w:rsidSect="008973B2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863"/>
    <w:rsid w:val="00010D09"/>
    <w:rsid w:val="00017CA4"/>
    <w:rsid w:val="00056684"/>
    <w:rsid w:val="00076724"/>
    <w:rsid w:val="00086149"/>
    <w:rsid w:val="000B39F4"/>
    <w:rsid w:val="000C4467"/>
    <w:rsid w:val="000E5B24"/>
    <w:rsid w:val="0013290B"/>
    <w:rsid w:val="00142FF6"/>
    <w:rsid w:val="00152F21"/>
    <w:rsid w:val="001532AB"/>
    <w:rsid w:val="00155A67"/>
    <w:rsid w:val="0018215B"/>
    <w:rsid w:val="0019264A"/>
    <w:rsid w:val="001C5E1C"/>
    <w:rsid w:val="001D6188"/>
    <w:rsid w:val="001E4A7F"/>
    <w:rsid w:val="001F3A09"/>
    <w:rsid w:val="00212D0C"/>
    <w:rsid w:val="00221FAE"/>
    <w:rsid w:val="0023021D"/>
    <w:rsid w:val="00257CD2"/>
    <w:rsid w:val="00270EEC"/>
    <w:rsid w:val="00271E57"/>
    <w:rsid w:val="00285BA8"/>
    <w:rsid w:val="00286A55"/>
    <w:rsid w:val="002F6B3B"/>
    <w:rsid w:val="00305219"/>
    <w:rsid w:val="00311612"/>
    <w:rsid w:val="00311D53"/>
    <w:rsid w:val="00313510"/>
    <w:rsid w:val="003935CD"/>
    <w:rsid w:val="003A5780"/>
    <w:rsid w:val="003B1B2E"/>
    <w:rsid w:val="003B5F09"/>
    <w:rsid w:val="003E7117"/>
    <w:rsid w:val="00437D41"/>
    <w:rsid w:val="004633BF"/>
    <w:rsid w:val="0048446F"/>
    <w:rsid w:val="004A34B1"/>
    <w:rsid w:val="004B1728"/>
    <w:rsid w:val="004F15C7"/>
    <w:rsid w:val="00502150"/>
    <w:rsid w:val="005327C1"/>
    <w:rsid w:val="00544AA4"/>
    <w:rsid w:val="005621B4"/>
    <w:rsid w:val="005D0DDE"/>
    <w:rsid w:val="005D72D7"/>
    <w:rsid w:val="005E1543"/>
    <w:rsid w:val="005F19B7"/>
    <w:rsid w:val="005F323D"/>
    <w:rsid w:val="00605DCB"/>
    <w:rsid w:val="006179A7"/>
    <w:rsid w:val="00636396"/>
    <w:rsid w:val="00640357"/>
    <w:rsid w:val="006433C7"/>
    <w:rsid w:val="006510B7"/>
    <w:rsid w:val="00666486"/>
    <w:rsid w:val="0067347A"/>
    <w:rsid w:val="006B21A7"/>
    <w:rsid w:val="006D6043"/>
    <w:rsid w:val="006E3CE8"/>
    <w:rsid w:val="00707A14"/>
    <w:rsid w:val="007627D4"/>
    <w:rsid w:val="007854EC"/>
    <w:rsid w:val="007A0E9B"/>
    <w:rsid w:val="007A7DD4"/>
    <w:rsid w:val="007B47C0"/>
    <w:rsid w:val="007D2144"/>
    <w:rsid w:val="007E5C62"/>
    <w:rsid w:val="00817FA6"/>
    <w:rsid w:val="0083722E"/>
    <w:rsid w:val="00843464"/>
    <w:rsid w:val="00861139"/>
    <w:rsid w:val="00864E05"/>
    <w:rsid w:val="00873A26"/>
    <w:rsid w:val="00883DB5"/>
    <w:rsid w:val="00892939"/>
    <w:rsid w:val="008973B2"/>
    <w:rsid w:val="008F7A1D"/>
    <w:rsid w:val="00914F33"/>
    <w:rsid w:val="00936199"/>
    <w:rsid w:val="00960561"/>
    <w:rsid w:val="009667C1"/>
    <w:rsid w:val="00980601"/>
    <w:rsid w:val="009A0B57"/>
    <w:rsid w:val="009B1717"/>
    <w:rsid w:val="009C01CD"/>
    <w:rsid w:val="009F305A"/>
    <w:rsid w:val="009F58D1"/>
    <w:rsid w:val="00A02403"/>
    <w:rsid w:val="00A04E43"/>
    <w:rsid w:val="00A324BC"/>
    <w:rsid w:val="00A44786"/>
    <w:rsid w:val="00A52944"/>
    <w:rsid w:val="00A66427"/>
    <w:rsid w:val="00A66593"/>
    <w:rsid w:val="00A738BA"/>
    <w:rsid w:val="00A74EC6"/>
    <w:rsid w:val="00A77150"/>
    <w:rsid w:val="00A97424"/>
    <w:rsid w:val="00AC6294"/>
    <w:rsid w:val="00B005A6"/>
    <w:rsid w:val="00B11782"/>
    <w:rsid w:val="00B2141E"/>
    <w:rsid w:val="00B22D5C"/>
    <w:rsid w:val="00B34A39"/>
    <w:rsid w:val="00B43966"/>
    <w:rsid w:val="00B47520"/>
    <w:rsid w:val="00B91E07"/>
    <w:rsid w:val="00B958A4"/>
    <w:rsid w:val="00BB15AB"/>
    <w:rsid w:val="00BB630C"/>
    <w:rsid w:val="00BE3F21"/>
    <w:rsid w:val="00BF3FC9"/>
    <w:rsid w:val="00C04100"/>
    <w:rsid w:val="00C23FA1"/>
    <w:rsid w:val="00C3312B"/>
    <w:rsid w:val="00C84488"/>
    <w:rsid w:val="00CA7B1C"/>
    <w:rsid w:val="00CB0EE3"/>
    <w:rsid w:val="00CD371B"/>
    <w:rsid w:val="00CE0B7E"/>
    <w:rsid w:val="00CE6390"/>
    <w:rsid w:val="00D03DE4"/>
    <w:rsid w:val="00D97EEB"/>
    <w:rsid w:val="00DB64EA"/>
    <w:rsid w:val="00DD7822"/>
    <w:rsid w:val="00DE36E9"/>
    <w:rsid w:val="00DE7706"/>
    <w:rsid w:val="00DF536C"/>
    <w:rsid w:val="00E17877"/>
    <w:rsid w:val="00E27DFC"/>
    <w:rsid w:val="00E320B4"/>
    <w:rsid w:val="00E55434"/>
    <w:rsid w:val="00E7109D"/>
    <w:rsid w:val="00E94CA7"/>
    <w:rsid w:val="00EB7984"/>
    <w:rsid w:val="00EE4863"/>
    <w:rsid w:val="00EF4D5A"/>
    <w:rsid w:val="00F02583"/>
    <w:rsid w:val="00F175FE"/>
    <w:rsid w:val="00F5140F"/>
    <w:rsid w:val="00F547C8"/>
    <w:rsid w:val="00F62601"/>
    <w:rsid w:val="00F671DC"/>
    <w:rsid w:val="00F67B89"/>
    <w:rsid w:val="00F7469C"/>
    <w:rsid w:val="00F777BC"/>
    <w:rsid w:val="00F87AB4"/>
    <w:rsid w:val="00FA3421"/>
    <w:rsid w:val="00FD6B7B"/>
    <w:rsid w:val="00FF16C9"/>
    <w:rsid w:val="00FF2ECA"/>
    <w:rsid w:val="00FF5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973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8973B2"/>
    <w:rPr>
      <w:b/>
      <w:bCs/>
    </w:rPr>
  </w:style>
  <w:style w:type="character" w:styleId="a5">
    <w:name w:val="Hyperlink"/>
    <w:basedOn w:val="a0"/>
    <w:uiPriority w:val="99"/>
    <w:unhideWhenUsed/>
    <w:rsid w:val="008973B2"/>
    <w:rPr>
      <w:color w:val="0000FF"/>
      <w:u w:val="single"/>
    </w:rPr>
  </w:style>
  <w:style w:type="character" w:styleId="a6">
    <w:name w:val="Emphasis"/>
    <w:basedOn w:val="a0"/>
    <w:uiPriority w:val="20"/>
    <w:qFormat/>
    <w:rsid w:val="008973B2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973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8973B2"/>
    <w:rPr>
      <w:b/>
      <w:bCs/>
    </w:rPr>
  </w:style>
  <w:style w:type="character" w:styleId="a5">
    <w:name w:val="Hyperlink"/>
    <w:basedOn w:val="a0"/>
    <w:uiPriority w:val="99"/>
    <w:unhideWhenUsed/>
    <w:rsid w:val="008973B2"/>
    <w:rPr>
      <w:color w:val="0000FF"/>
      <w:u w:val="single"/>
    </w:rPr>
  </w:style>
  <w:style w:type="character" w:styleId="a6">
    <w:name w:val="Emphasis"/>
    <w:basedOn w:val="a0"/>
    <w:uiPriority w:val="20"/>
    <w:qFormat/>
    <w:rsid w:val="008973B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960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9039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3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993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236209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2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04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371275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3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03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710387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3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09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553756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6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2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130178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00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117434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6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049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027082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217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Mzhjp_Phf_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5AE3CE-251D-40BA-9372-E401069FB3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369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7</cp:revision>
  <dcterms:created xsi:type="dcterms:W3CDTF">2021-10-27T10:19:00Z</dcterms:created>
  <dcterms:modified xsi:type="dcterms:W3CDTF">2021-11-06T15:25:00Z</dcterms:modified>
</cp:coreProperties>
</file>