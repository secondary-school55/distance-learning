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9D" w:rsidRPr="0054379D" w:rsidRDefault="0054379D" w:rsidP="005437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Тема.</w:t>
      </w:r>
      <w:bookmarkStart w:id="0" w:name="_GoBack"/>
      <w:bookmarkEnd w:id="0"/>
      <w:r w:rsidRPr="0054379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Написання малої букви ж, складів, слів і речень з вивченими буквами. Списування друкованого речення.</w:t>
      </w:r>
    </w:p>
    <w:p w:rsidR="0054379D" w:rsidRPr="0054379D" w:rsidRDefault="0054379D" w:rsidP="005437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4379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 ознайомити учнів з малою рукописною буквою </w:t>
      </w:r>
      <w:r w:rsidRPr="0054379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ж</w:t>
      </w:r>
      <w:r w:rsidRPr="0054379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навчити писати її; формувати вміння читати й писати склади та слова з буквою </w:t>
      </w:r>
      <w:r w:rsidRPr="0054379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ж</w:t>
      </w:r>
      <w:r w:rsidRPr="0054379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 удосконалювати вміння орієнтуватися в сітці зошита, писати ручкою, списувати надруковані слова й речення; розвивати уміння розповідати за малюнком, про свої спогади та враження; виховувати спостережливість, бажання дружити з іншими.</w:t>
      </w:r>
    </w:p>
    <w:p w:rsidR="0054379D" w:rsidRPr="0054379D" w:rsidRDefault="0054379D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Робота над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чистомовкою</w:t>
      </w:r>
      <w:proofErr w:type="spellEnd"/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Жабка в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жакеті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Жук в зеленому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Жаба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ґудзик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застібає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Жук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годинничка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виймає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звук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чули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найчастіше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У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жабка?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У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жук?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застібає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ґудзик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3.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Гра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«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Відшукай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слова»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E1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з'єднати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утворилися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слова.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слова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07124F20" wp14:editId="64724608">
            <wp:extent cx="6400800" cy="3922811"/>
            <wp:effectExtent l="0" t="0" r="0" b="1905"/>
            <wp:docPr id="47" name="Рисунок 47" descr="https://nuschool.com.ua/lessons/mova/1klas_2/1klas_2.files/image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508" descr="https://nuschool.com.ua/lessons/mova/1klas_2/1klas_2.files/image0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2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Назвіть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утворилися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Яке слово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зайве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>4</w:t>
      </w: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. Робота за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сторінкою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зошита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(</w:t>
      </w: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с. 10</w:t>
      </w: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)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1)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Бесіда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за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малюнком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Кого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бачите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роблять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Кого вони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розглядають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бачили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такого жука?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Розкажіть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уроці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вчитися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малу букву </w:t>
      </w:r>
      <w:r w:rsidRPr="008E1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</w:t>
      </w: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слова та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нею.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</w:pPr>
      <w:ins w:id="1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2)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Аналіз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елементів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, з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яких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складається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мала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рукописна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буква «ж».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Розглядання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її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зразка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на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плашці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вгорі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сторінки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F1248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 xml:space="preserve">3) Перегляд </w:t>
      </w:r>
      <w:r w:rsidR="00EF1248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відео</w:t>
      </w:r>
    </w:p>
    <w:p w:rsidR="00E171AB" w:rsidRDefault="00EF1248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 xml:space="preserve"> </w:t>
      </w:r>
      <w:hyperlink r:id="rId5" w:history="1">
        <w:r w:rsidRPr="00011129">
          <w:rPr>
            <w:rStyle w:val="a5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val="uk-UA" w:eastAsia="ru-RU"/>
          </w:rPr>
          <w:t>https://www.youtube.com/watch?v=me1J_oR7Klk</w:t>
        </w:r>
      </w:hyperlink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lastRenderedPageBreak/>
        <w:t>4</w:t>
      </w:r>
      <w:ins w:id="3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Письмо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елементів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на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малюнку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олівцем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(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спочатку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перший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елемент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, 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потім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—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другий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).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5</w:t>
      </w:r>
      <w:ins w:id="5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Письмо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малої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рукописної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літери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«ж».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center"/>
        <w:rPr>
          <w:ins w:id="6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EF57EB8" wp14:editId="7B0B1C33">
            <wp:extent cx="2162175" cy="1371600"/>
            <wp:effectExtent l="0" t="0" r="9525" b="0"/>
            <wp:docPr id="46" name="Рисунок 46" descr="https://nuschool.com.ua/lessons/mova/1klas_2/1klas_2.files/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507" descr="https://nuschool.com.ua/lessons/mova/1klas_2/1klas_2.files/image0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6</w:t>
      </w:r>
      <w:ins w:id="8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Вправляння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в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письмі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Письмо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складів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з буквою </w:t>
        </w:r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ж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 (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звернути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увагу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на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поєднання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букв </w:t>
        </w:r>
        <w:proofErr w:type="gram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у словах</w:t>
        </w:r>
        <w:proofErr w:type="gram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).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2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Списування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4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Прочитайте перше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Хто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випустив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жука?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8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Як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починаємо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писати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поставимо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у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кінці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2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Спишіть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7</w:t>
      </w:r>
      <w:ins w:id="24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Робота за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малюнком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Нумо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разом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відвідаємо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королівство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жабок.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8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У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цьому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королівстві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всі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жабки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різні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за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кольором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а одна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із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них — жабка-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царівна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9" w:author="Unknown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ins w:id="3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Пригадайте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яких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кольорів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бувають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жабки. 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31" w:author="Unknown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ins w:id="32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Як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має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виглядати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жабка-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царівна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? 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3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proofErr w:type="spellStart"/>
      <w:ins w:id="34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озгля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ньте</w:t>
      </w:r>
      <w:proofErr w:type="spellEnd"/>
      <w:ins w:id="35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жабок на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малюнку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визнач</w:t>
        </w:r>
      </w:ins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</w:t>
      </w:r>
      <w:ins w:id="3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скільки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їх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усього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чи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серед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них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однакові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. 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Визначте</w:t>
      </w:r>
      <w:ins w:id="37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якими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олівцями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зафарбов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уєте</w:t>
      </w:r>
      <w:proofErr w:type="spellEnd"/>
      <w:ins w:id="38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жабок, яку жабку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зроб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ити</w:t>
      </w:r>
      <w:proofErr w:type="spellEnd"/>
      <w:ins w:id="39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царівною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домал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юй</w:t>
      </w:r>
      <w:proofErr w:type="spellEnd"/>
      <w:ins w:id="4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їй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корону і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зафарб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уй</w:t>
      </w:r>
      <w:proofErr w:type="spellEnd"/>
      <w:ins w:id="41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малюнки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2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3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2)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Читання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за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стрілочками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(с. 11).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4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Читання</w:t>
      </w:r>
      <w:ins w:id="45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с</w:t>
        </w:r>
      </w:ins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лів</w:t>
      </w:r>
      <w:proofErr w:type="spellEnd"/>
      <w:ins w:id="4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за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стрілочками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 (</w:t>
        </w:r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Звук [ж] у кожному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слові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вимовля</w:t>
        </w:r>
      </w:ins>
      <w:r w:rsidRPr="008E1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ється</w:t>
      </w:r>
      <w:proofErr w:type="spellEnd"/>
      <w:ins w:id="47" w:author="Unknown"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дзвінко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.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)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8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9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3) Письмо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рукописними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буквами.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50" w:author="Unknown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ins w:id="51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4) 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Робота за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малюнками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зошита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(</w:t>
        </w:r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банан і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кульбаба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).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Дописування слів.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52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53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5)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Запис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речень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54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55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6)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Списування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друкованого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3F"/>
    <w:rsid w:val="00010D09"/>
    <w:rsid w:val="00017CA4"/>
    <w:rsid w:val="00056684"/>
    <w:rsid w:val="00076724"/>
    <w:rsid w:val="00086149"/>
    <w:rsid w:val="000B39F4"/>
    <w:rsid w:val="000C4467"/>
    <w:rsid w:val="000E5B24"/>
    <w:rsid w:val="001532AB"/>
    <w:rsid w:val="00155A67"/>
    <w:rsid w:val="0019264A"/>
    <w:rsid w:val="001C5E1C"/>
    <w:rsid w:val="001D6188"/>
    <w:rsid w:val="00212D0C"/>
    <w:rsid w:val="00221FAE"/>
    <w:rsid w:val="0023021D"/>
    <w:rsid w:val="00270EEC"/>
    <w:rsid w:val="00285BA8"/>
    <w:rsid w:val="00286A55"/>
    <w:rsid w:val="002F6B3B"/>
    <w:rsid w:val="00305219"/>
    <w:rsid w:val="00311D53"/>
    <w:rsid w:val="003B1B2E"/>
    <w:rsid w:val="0045633F"/>
    <w:rsid w:val="004A34B1"/>
    <w:rsid w:val="004B1728"/>
    <w:rsid w:val="004F15C7"/>
    <w:rsid w:val="005327C1"/>
    <w:rsid w:val="0054379D"/>
    <w:rsid w:val="00544AA4"/>
    <w:rsid w:val="005D0DDE"/>
    <w:rsid w:val="005D72D7"/>
    <w:rsid w:val="005E1543"/>
    <w:rsid w:val="005F323D"/>
    <w:rsid w:val="00636396"/>
    <w:rsid w:val="006510B7"/>
    <w:rsid w:val="00666486"/>
    <w:rsid w:val="006B21A7"/>
    <w:rsid w:val="006D6043"/>
    <w:rsid w:val="006E3CE8"/>
    <w:rsid w:val="00707A14"/>
    <w:rsid w:val="007A0E9B"/>
    <w:rsid w:val="007B47C0"/>
    <w:rsid w:val="00817FA6"/>
    <w:rsid w:val="0083722E"/>
    <w:rsid w:val="00861139"/>
    <w:rsid w:val="00864E05"/>
    <w:rsid w:val="00873A26"/>
    <w:rsid w:val="00936199"/>
    <w:rsid w:val="00960561"/>
    <w:rsid w:val="009667C1"/>
    <w:rsid w:val="00980601"/>
    <w:rsid w:val="0099709F"/>
    <w:rsid w:val="009B1717"/>
    <w:rsid w:val="009F305A"/>
    <w:rsid w:val="009F58D1"/>
    <w:rsid w:val="00A324BC"/>
    <w:rsid w:val="00A66593"/>
    <w:rsid w:val="00A738BA"/>
    <w:rsid w:val="00A74EC6"/>
    <w:rsid w:val="00A77150"/>
    <w:rsid w:val="00B005A6"/>
    <w:rsid w:val="00B2141E"/>
    <w:rsid w:val="00B22D5C"/>
    <w:rsid w:val="00B43966"/>
    <w:rsid w:val="00B91E07"/>
    <w:rsid w:val="00B958A4"/>
    <w:rsid w:val="00BB15AB"/>
    <w:rsid w:val="00BB630C"/>
    <w:rsid w:val="00BF3FC9"/>
    <w:rsid w:val="00C23FA1"/>
    <w:rsid w:val="00C84488"/>
    <w:rsid w:val="00CB0EE3"/>
    <w:rsid w:val="00CD371B"/>
    <w:rsid w:val="00CE0B7E"/>
    <w:rsid w:val="00D03DE4"/>
    <w:rsid w:val="00D97EEB"/>
    <w:rsid w:val="00DB64EA"/>
    <w:rsid w:val="00DD7822"/>
    <w:rsid w:val="00DE36E9"/>
    <w:rsid w:val="00DE7706"/>
    <w:rsid w:val="00E171AB"/>
    <w:rsid w:val="00E17877"/>
    <w:rsid w:val="00E94CA7"/>
    <w:rsid w:val="00EB7984"/>
    <w:rsid w:val="00EF1248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B745C-97E0-4A65-83F9-040D5035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1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1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F12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youtube.com/watch?v=me1J_oR7Kl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1550</Words>
  <Characters>884</Characters>
  <Application>Microsoft Office Word</Application>
  <DocSecurity>0</DocSecurity>
  <Lines>7</Lines>
  <Paragraphs>4</Paragraphs>
  <ScaleCrop>false</ScaleCrop>
  <Company>SPecialiST RePack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Ольга</cp:lastModifiedBy>
  <cp:revision>4</cp:revision>
  <dcterms:created xsi:type="dcterms:W3CDTF">2021-01-14T08:54:00Z</dcterms:created>
  <dcterms:modified xsi:type="dcterms:W3CDTF">2022-03-21T09:27:00Z</dcterms:modified>
</cp:coreProperties>
</file>