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CF7C29" w:rsidRDefault="00E755DB" w:rsidP="00CF7C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7C29">
        <w:rPr>
          <w:rFonts w:ascii="Times New Roman" w:hAnsi="Times New Roman" w:cs="Times New Roman"/>
          <w:b/>
          <w:sz w:val="28"/>
          <w:szCs w:val="28"/>
          <w:lang w:val="uk-UA"/>
        </w:rPr>
        <w:t>16.11 Я досліджую світ</w:t>
      </w:r>
    </w:p>
    <w:p w:rsidR="00E755DB" w:rsidRPr="00CF7C29" w:rsidRDefault="00E755DB" w:rsidP="00CF7C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7C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D4127B" w:rsidRPr="00CF7C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 термометр знає, тепло чи холодно. Види термометрів. Вимірювання температури води. </w:t>
      </w:r>
    </w:p>
    <w:p w:rsidR="00BF6451" w:rsidRPr="00CF7C29" w:rsidRDefault="00BF6451" w:rsidP="00CF7C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CF7C29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F7C29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>Актуалізація</w:t>
      </w:r>
      <w:proofErr w:type="spellEnd"/>
      <w:r w:rsidRPr="00CF7C29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 xml:space="preserve"> </w:t>
      </w:r>
      <w:proofErr w:type="spellStart"/>
      <w:r w:rsidRPr="00CF7C29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>опорних</w:t>
      </w:r>
      <w:proofErr w:type="spellEnd"/>
      <w:r w:rsidRPr="00CF7C29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 xml:space="preserve"> </w:t>
      </w:r>
      <w:proofErr w:type="spellStart"/>
      <w:r w:rsidRPr="00CF7C29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>знань</w:t>
      </w:r>
      <w:proofErr w:type="spellEnd"/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Відгадайте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загадку.</w:t>
      </w:r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Скляна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трубочка тоненька,</w:t>
      </w:r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ідина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ній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червоненька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 тепло —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вгору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стриба</w:t>
      </w:r>
      <w:proofErr w:type="gram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як холод —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униз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спада</w:t>
      </w:r>
      <w:proofErr w:type="gram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Є шкала й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цифри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</w:t>
      </w:r>
      <w:proofErr w:type="gram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F7C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 же </w:t>
      </w:r>
      <w:proofErr w:type="spellStart"/>
      <w:r w:rsidRPr="00CF7C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зветься</w:t>
      </w:r>
      <w:proofErr w:type="spellEnd"/>
      <w:r w:rsidRPr="00CF7C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F7C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CF7C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Скажи </w:t>
      </w:r>
      <w:proofErr w:type="spellStart"/>
      <w:r w:rsidRPr="00CF7C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мені</w:t>
      </w:r>
      <w:proofErr w:type="spellEnd"/>
      <w:r w:rsidRPr="00CF7C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! </w:t>
      </w:r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F7C29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>Повідомлення</w:t>
      </w:r>
      <w:proofErr w:type="spellEnd"/>
      <w:r w:rsidRPr="00CF7C29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 xml:space="preserve"> теми та мети уроку</w:t>
      </w:r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Сьогодні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дізнаємося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яку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будову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має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термометр та де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використовують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7C29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>ОСНОВНА ЧАСТИНА</w:t>
      </w:r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7C29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 xml:space="preserve">1. </w:t>
      </w:r>
      <w:proofErr w:type="spellStart"/>
      <w:r w:rsidRPr="00CF7C29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>Вивчення</w:t>
      </w:r>
      <w:proofErr w:type="spellEnd"/>
      <w:r w:rsidRPr="00CF7C29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 xml:space="preserve"> нового </w:t>
      </w:r>
      <w:proofErr w:type="spellStart"/>
      <w:proofErr w:type="gramStart"/>
      <w:r w:rsidRPr="00CF7C29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>матер</w:t>
      </w:r>
      <w:proofErr w:type="gramEnd"/>
      <w:r w:rsidRPr="00CF7C29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>іалу</w:t>
      </w:r>
      <w:proofErr w:type="spellEnd"/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F7C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Словникова</w:t>
      </w:r>
      <w:proofErr w:type="spellEnd"/>
      <w:r w:rsidRPr="00CF7C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робота</w:t>
      </w:r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Слово «термометр»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складається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двох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слів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перекладаються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як «тепло» і «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вимірюю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7C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Термометр</w:t>
      </w:r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—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прилад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вимірювання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температури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через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перетворення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тепла в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показники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сигнали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F6451" w:rsidRPr="00BF6451" w:rsidRDefault="00BA4CA7" w:rsidP="00CF7C2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7C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Робота за </w:t>
      </w:r>
      <w:proofErr w:type="spellStart"/>
      <w:proofErr w:type="gramStart"/>
      <w:r w:rsidRPr="00CF7C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</w:t>
      </w:r>
      <w:proofErr w:type="gramEnd"/>
      <w:r w:rsidRPr="00CF7C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ідручником</w:t>
      </w:r>
      <w:proofErr w:type="spellEnd"/>
      <w:r w:rsidRPr="00CF7C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(с.</w:t>
      </w:r>
      <w:r w:rsidRPr="00CF7C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91-93</w:t>
      </w:r>
      <w:r w:rsidR="00BF6451" w:rsidRPr="00CF7C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7C29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 xml:space="preserve">2) </w:t>
      </w:r>
      <w:proofErr w:type="spellStart"/>
      <w:r w:rsidRPr="00CF7C29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Ознайомлення</w:t>
      </w:r>
      <w:proofErr w:type="spellEnd"/>
      <w:r w:rsidRPr="00CF7C29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 xml:space="preserve"> з </w:t>
      </w:r>
      <w:proofErr w:type="spellStart"/>
      <w:r w:rsidRPr="00CF7C29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будовою</w:t>
      </w:r>
      <w:proofErr w:type="spellEnd"/>
      <w:r w:rsidRPr="00CF7C29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 xml:space="preserve"> термометра.</w:t>
      </w:r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Розгляньмо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термометри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і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дізнаємось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 </w:t>
      </w:r>
      <w:proofErr w:type="gram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вони</w:t>
      </w:r>
      <w:proofErr w:type="gram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влаштовані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Основні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частини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термометра —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скляна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трубка,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наповнена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спиртом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ртуттю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і шкала (</w:t>
      </w:r>
      <w:r w:rsidRPr="00CF7C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пластинка з </w:t>
      </w:r>
      <w:proofErr w:type="spellStart"/>
      <w:r w:rsidRPr="00CF7C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поділками</w:t>
      </w:r>
      <w:proofErr w:type="spellEnd"/>
      <w:r w:rsidRPr="00BF6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ins w:id="1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ins w:id="2" w:author="Unknown"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Кожна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поділка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gram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на</w:t>
        </w:r>
        <w:proofErr w:type="gram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proofErr w:type="gram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шкал</w:t>
        </w:r>
        <w:proofErr w:type="gram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і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означає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один градус.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Усередині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шкали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ви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бачите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нуль.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Це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межа </w:t>
        </w:r>
        <w:proofErr w:type="spellStart"/>
        <w:proofErr w:type="gram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м</w:t>
        </w:r>
        <w:proofErr w:type="gram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іж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градусами тепла і градусами морозу.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Кінець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стовпчика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proofErr w:type="gram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р</w:t>
        </w:r>
        <w:proofErr w:type="gram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ідини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в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трубці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термометра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вказує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на число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градусів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— температуру.</w:t>
        </w:r>
      </w:ins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ins w:id="3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4" w:author="Unknown"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lastRenderedPageBreak/>
          <w:t xml:space="preserve">Числа,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розміщені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вище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від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«нуля»,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показують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градуси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тепла, а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нижче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— холоду. Коли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надворі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тепло, </w:t>
        </w:r>
        <w:proofErr w:type="spellStart"/>
        <w:proofErr w:type="gram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р</w:t>
        </w:r>
        <w:proofErr w:type="gram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ідина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у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трубці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піднімається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вище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«нуля», а коли холодно —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опускається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до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поділки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«нуль» і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нижче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.</w:t>
        </w:r>
      </w:ins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ins w:id="5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ins w:id="6" w:author="Unknown">
        <w:r w:rsidRPr="00CF7C29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Інформаційна</w:t>
        </w:r>
        <w:proofErr w:type="spellEnd"/>
        <w:r w:rsidRPr="00CF7C29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CF7C29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хвилинка</w:t>
        </w:r>
        <w:proofErr w:type="spellEnd"/>
      </w:ins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ins w:id="7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8" w:author="Unknown"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•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Винахідником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термометра часто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називають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Галілео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proofErr w:type="gram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Галілея</w:t>
        </w:r>
        <w:proofErr w:type="spellEnd"/>
        <w:proofErr w:type="gram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,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хоча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у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його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власних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творах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немає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опису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цього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приладу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, але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його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учні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засвідчили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,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що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вже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1597 року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він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створив термоскоп. Термоскоп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виглядав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як </w:t>
        </w:r>
        <w:proofErr w:type="gram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невелика</w:t>
        </w:r>
        <w:proofErr w:type="gram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порожниста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скляна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кулька з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припаяною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до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неї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скляною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прозорою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трубкою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.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Недоліком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приладу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було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те,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що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за ним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можна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було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зробити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висновок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тільки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про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відносний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ступінь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нагрівання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чи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охолодження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proofErr w:type="gram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тіла</w:t>
        </w:r>
        <w:proofErr w:type="spellEnd"/>
        <w:proofErr w:type="gram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,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оскільки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шкали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у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нього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ще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не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було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.</w:t>
        </w:r>
      </w:ins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ins w:id="9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10" w:author="Unknown"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• Градус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Цельсія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названий на честь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шведського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вченого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Андерса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Цельсія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(</w:t>
        </w:r>
        <w:r w:rsidRPr="00CF7C29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астронома, геолога, метеоролога</w:t>
        </w:r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),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який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1742 року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запропонував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нову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шкалу для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вимірювання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температури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. За нуль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градусі</w:t>
        </w:r>
        <w:proofErr w:type="gram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</w:t>
        </w:r>
        <w:proofErr w:type="spellEnd"/>
        <w:proofErr w:type="gram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gram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</w:t>
        </w:r>
        <w:proofErr w:type="gram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шкалою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Цельсія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прийнято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точку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плавлення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льоду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(</w:t>
        </w:r>
        <w:r w:rsidRPr="00CF7C29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 xml:space="preserve">та </w:t>
        </w:r>
        <w:proofErr w:type="spellStart"/>
        <w:r w:rsidRPr="00CF7C29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замерзання</w:t>
        </w:r>
        <w:proofErr w:type="spellEnd"/>
        <w:r w:rsidRPr="00CF7C29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 xml:space="preserve"> води</w:t>
        </w:r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), а за 100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градусів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— точку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кипіння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води.</w:t>
        </w:r>
      </w:ins>
      <w:r w:rsidR="00BA4CA7" w:rsidRPr="00CF7C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ins w:id="11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12" w:author="Unknown">
        <w:r w:rsidRPr="00CF7C29">
          <w:rPr>
            <w:rFonts w:ascii="Times New Roman" w:eastAsia="Times New Roman" w:hAnsi="Times New Roman" w:cs="Times New Roman"/>
            <w:b/>
            <w:bCs/>
            <w:color w:val="4682B4"/>
            <w:sz w:val="28"/>
            <w:szCs w:val="28"/>
            <w:lang w:eastAsia="ru-RU"/>
          </w:rPr>
          <w:t xml:space="preserve">2. </w:t>
        </w:r>
        <w:proofErr w:type="spellStart"/>
        <w:r w:rsidRPr="00CF7C29">
          <w:rPr>
            <w:rFonts w:ascii="Times New Roman" w:eastAsia="Times New Roman" w:hAnsi="Times New Roman" w:cs="Times New Roman"/>
            <w:b/>
            <w:bCs/>
            <w:color w:val="4682B4"/>
            <w:sz w:val="28"/>
            <w:szCs w:val="28"/>
            <w:lang w:eastAsia="ru-RU"/>
          </w:rPr>
          <w:t>Самостійне</w:t>
        </w:r>
        <w:proofErr w:type="spellEnd"/>
        <w:r w:rsidRPr="00CF7C29">
          <w:rPr>
            <w:rFonts w:ascii="Times New Roman" w:eastAsia="Times New Roman" w:hAnsi="Times New Roman" w:cs="Times New Roman"/>
            <w:b/>
            <w:b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CF7C29">
          <w:rPr>
            <w:rFonts w:ascii="Times New Roman" w:eastAsia="Times New Roman" w:hAnsi="Times New Roman" w:cs="Times New Roman"/>
            <w:b/>
            <w:bCs/>
            <w:color w:val="4682B4"/>
            <w:sz w:val="28"/>
            <w:szCs w:val="28"/>
            <w:lang w:eastAsia="ru-RU"/>
          </w:rPr>
          <w:t>застосування</w:t>
        </w:r>
        <w:proofErr w:type="spellEnd"/>
        <w:r w:rsidRPr="00CF7C29">
          <w:rPr>
            <w:rFonts w:ascii="Times New Roman" w:eastAsia="Times New Roman" w:hAnsi="Times New Roman" w:cs="Times New Roman"/>
            <w:b/>
            <w:b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CF7C29">
          <w:rPr>
            <w:rFonts w:ascii="Times New Roman" w:eastAsia="Times New Roman" w:hAnsi="Times New Roman" w:cs="Times New Roman"/>
            <w:b/>
            <w:bCs/>
            <w:color w:val="4682B4"/>
            <w:sz w:val="28"/>
            <w:szCs w:val="28"/>
            <w:lang w:eastAsia="ru-RU"/>
          </w:rPr>
          <w:t>учнями</w:t>
        </w:r>
        <w:proofErr w:type="spellEnd"/>
        <w:r w:rsidRPr="00CF7C29">
          <w:rPr>
            <w:rFonts w:ascii="Times New Roman" w:eastAsia="Times New Roman" w:hAnsi="Times New Roman" w:cs="Times New Roman"/>
            <w:b/>
            <w:b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CF7C29">
          <w:rPr>
            <w:rFonts w:ascii="Times New Roman" w:eastAsia="Times New Roman" w:hAnsi="Times New Roman" w:cs="Times New Roman"/>
            <w:b/>
            <w:bCs/>
            <w:color w:val="4682B4"/>
            <w:sz w:val="28"/>
            <w:szCs w:val="28"/>
            <w:lang w:eastAsia="ru-RU"/>
          </w:rPr>
          <w:t>знань</w:t>
        </w:r>
        <w:proofErr w:type="spellEnd"/>
        <w:r w:rsidRPr="00CF7C29">
          <w:rPr>
            <w:rFonts w:ascii="Times New Roman" w:eastAsia="Times New Roman" w:hAnsi="Times New Roman" w:cs="Times New Roman"/>
            <w:b/>
            <w:bCs/>
            <w:color w:val="4682B4"/>
            <w:sz w:val="28"/>
            <w:szCs w:val="28"/>
            <w:lang w:eastAsia="ru-RU"/>
          </w:rPr>
          <w:t xml:space="preserve"> у </w:t>
        </w:r>
        <w:proofErr w:type="spellStart"/>
        <w:r w:rsidRPr="00CF7C29">
          <w:rPr>
            <w:rFonts w:ascii="Times New Roman" w:eastAsia="Times New Roman" w:hAnsi="Times New Roman" w:cs="Times New Roman"/>
            <w:b/>
            <w:bCs/>
            <w:color w:val="4682B4"/>
            <w:sz w:val="28"/>
            <w:szCs w:val="28"/>
            <w:lang w:eastAsia="ru-RU"/>
          </w:rPr>
          <w:t>стандартних</w:t>
        </w:r>
        <w:proofErr w:type="spellEnd"/>
        <w:r w:rsidRPr="00CF7C29">
          <w:rPr>
            <w:rFonts w:ascii="Times New Roman" w:eastAsia="Times New Roman" w:hAnsi="Times New Roman" w:cs="Times New Roman"/>
            <w:b/>
            <w:b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CF7C29">
          <w:rPr>
            <w:rFonts w:ascii="Times New Roman" w:eastAsia="Times New Roman" w:hAnsi="Times New Roman" w:cs="Times New Roman"/>
            <w:b/>
            <w:bCs/>
            <w:color w:val="4682B4"/>
            <w:sz w:val="28"/>
            <w:szCs w:val="28"/>
            <w:lang w:eastAsia="ru-RU"/>
          </w:rPr>
          <w:t>ситуаціях</w:t>
        </w:r>
        <w:proofErr w:type="spellEnd"/>
      </w:ins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ins w:id="13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ins w:id="14" w:author="Unknown">
        <w:r w:rsidRPr="00CF7C29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Практична</w:t>
        </w:r>
        <w:proofErr w:type="gramEnd"/>
        <w:r w:rsidRPr="00CF7C29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 xml:space="preserve"> робота</w:t>
        </w:r>
      </w:ins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ins w:id="15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16" w:author="Unknown">
        <w:r w:rsidRPr="00CF7C29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1) </w:t>
        </w:r>
        <w:proofErr w:type="spellStart"/>
        <w:r w:rsidRPr="00CF7C29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Види</w:t>
        </w:r>
        <w:proofErr w:type="spellEnd"/>
        <w:r w:rsidRPr="00CF7C29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CF7C29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термометрі</w:t>
        </w:r>
        <w:proofErr w:type="gramStart"/>
        <w:r w:rsidRPr="00CF7C29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в</w:t>
        </w:r>
        <w:proofErr w:type="spellEnd"/>
        <w:proofErr w:type="gramEnd"/>
        <w:r w:rsidRPr="00CF7C29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.</w:t>
        </w:r>
      </w:ins>
    </w:p>
    <w:p w:rsidR="00CF7C29" w:rsidRPr="00CF7C29" w:rsidRDefault="00CF7C29" w:rsidP="00CF7C2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F7C2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П.с.94</w:t>
      </w:r>
    </w:p>
    <w:p w:rsidR="00BF6451" w:rsidRPr="00BF6451" w:rsidRDefault="00CF7C29" w:rsidP="00CF7C29">
      <w:pPr>
        <w:shd w:val="clear" w:color="auto" w:fill="FFFFFF"/>
        <w:spacing w:after="0" w:line="360" w:lineRule="auto"/>
        <w:jc w:val="both"/>
        <w:rPr>
          <w:ins w:id="17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7C29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val="uk-UA" w:eastAsia="ru-RU"/>
        </w:rPr>
        <w:t>2</w:t>
      </w:r>
      <w:ins w:id="18" w:author="Unknown">
        <w:r w:rsidR="00BF6451" w:rsidRPr="00CF7C29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) </w:t>
        </w:r>
        <w:proofErr w:type="spellStart"/>
        <w:r w:rsidR="00BF6451" w:rsidRPr="00CF7C29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Вимірювання</w:t>
        </w:r>
        <w:proofErr w:type="spellEnd"/>
        <w:r w:rsidR="00BF6451" w:rsidRPr="00CF7C29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="00BF6451" w:rsidRPr="00CF7C29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температури</w:t>
        </w:r>
        <w:proofErr w:type="spellEnd"/>
        <w:r w:rsidR="00BF6451" w:rsidRPr="00CF7C29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води.</w:t>
        </w:r>
      </w:ins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ins w:id="19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20" w:author="Unknown"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—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Виміряйте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температуру води </w:t>
        </w:r>
        <w:proofErr w:type="gram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у</w:t>
        </w:r>
        <w:proofErr w:type="gram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склянках.</w:t>
        </w:r>
      </w:ins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ins w:id="21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22" w:author="Unknown"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·</w:t>
        </w:r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 </w:t>
        </w:r>
        <w:proofErr w:type="spellStart"/>
        <w:proofErr w:type="gram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Досл</w:t>
        </w:r>
        <w:proofErr w:type="gram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ід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1.</w:t>
        </w:r>
      </w:ins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ins w:id="23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24" w:author="Unknown"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—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Опустіть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термометр </w:t>
        </w:r>
        <w:proofErr w:type="gram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у</w:t>
        </w:r>
        <w:proofErr w:type="gram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склянку з теплою водою.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Що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відбувається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зі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стовпчиком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proofErr w:type="gram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р</w:t>
        </w:r>
        <w:proofErr w:type="gram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ідини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в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трубці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термометра?</w:t>
        </w:r>
      </w:ins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ins w:id="25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26" w:author="Unknown"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·</w:t>
        </w:r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 </w:t>
        </w:r>
        <w:proofErr w:type="spellStart"/>
        <w:proofErr w:type="gram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Досл</w:t>
        </w:r>
        <w:proofErr w:type="gram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ід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2.</w:t>
        </w:r>
      </w:ins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ins w:id="27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28" w:author="Unknown"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—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Перенесіть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термометр </w:t>
        </w:r>
        <w:proofErr w:type="gram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у</w:t>
        </w:r>
        <w:proofErr w:type="gram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склянку з холодною водою.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Подивіться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,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що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тепер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відбувається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зі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стовпчиком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proofErr w:type="gram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р</w:t>
        </w:r>
        <w:proofErr w:type="gram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ідини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в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трубці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.</w:t>
        </w:r>
      </w:ins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ins w:id="29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30" w:author="Unknown"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—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Що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ви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помітили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?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Чому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proofErr w:type="gram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р</w:t>
        </w:r>
        <w:proofErr w:type="gram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івень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води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під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час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нагрівання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підвищився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, а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під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час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охолодження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знизився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?</w:t>
        </w:r>
      </w:ins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ins w:id="31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ins w:id="32" w:author="Unknown">
        <w:r w:rsidRPr="00CF7C29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lastRenderedPageBreak/>
          <w:t>Висновок</w:t>
        </w:r>
        <w:proofErr w:type="spellEnd"/>
        <w:r w:rsidRPr="00CF7C29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.</w:t>
        </w:r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 </w:t>
        </w:r>
        <w:proofErr w:type="spellStart"/>
        <w:proofErr w:type="gram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</w:t>
        </w:r>
        <w:proofErr w:type="gram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ід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час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нагрівання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рідина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розширюється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, а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під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час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охолодження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—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стискається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.</w:t>
        </w:r>
      </w:ins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ins w:id="33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34" w:author="Unknown">
        <w:r w:rsidRPr="00CF7C29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4) </w:t>
        </w:r>
        <w:proofErr w:type="spellStart"/>
        <w:r w:rsidRPr="00CF7C29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Визначення</w:t>
        </w:r>
        <w:proofErr w:type="spellEnd"/>
        <w:r w:rsidRPr="00CF7C29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CF7C29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температури</w:t>
        </w:r>
        <w:proofErr w:type="spellEnd"/>
        <w:r w:rsidRPr="00CF7C29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за </w:t>
        </w:r>
        <w:proofErr w:type="spellStart"/>
        <w:r w:rsidRPr="00CF7C29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показниками</w:t>
        </w:r>
        <w:proofErr w:type="spellEnd"/>
        <w:r w:rsidRPr="00CF7C29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термометра.</w:t>
        </w:r>
      </w:ins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ins w:id="35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36" w:author="Unknown"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—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Розгляньте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малюнки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термометрів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(</w:t>
        </w:r>
        <w:proofErr w:type="spellStart"/>
        <w:proofErr w:type="gramStart"/>
        <w:r w:rsidRPr="00CF7C29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п</w:t>
        </w:r>
        <w:proofErr w:type="gramEnd"/>
        <w:r w:rsidRPr="00CF7C29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ідручник</w:t>
        </w:r>
        <w:proofErr w:type="spellEnd"/>
        <w:r w:rsidRPr="00CF7C29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, с. 94</w:t>
        </w:r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),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назвіть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їхні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показники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.</w:t>
        </w:r>
      </w:ins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ins w:id="37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ins w:id="38" w:author="Unknown">
        <w:r w:rsidRPr="00CF7C29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Гра</w:t>
        </w:r>
        <w:proofErr w:type="spellEnd"/>
        <w:r w:rsidRPr="00CF7C29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 xml:space="preserve"> «Так </w:t>
        </w:r>
        <w:proofErr w:type="spellStart"/>
        <w:proofErr w:type="gramStart"/>
        <w:r w:rsidRPr="00CF7C29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чи</w:t>
        </w:r>
        <w:proofErr w:type="spellEnd"/>
        <w:r w:rsidRPr="00CF7C29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CF7C29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н</w:t>
        </w:r>
        <w:proofErr w:type="gramEnd"/>
        <w:r w:rsidRPr="00CF7C29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і</w:t>
        </w:r>
        <w:proofErr w:type="spellEnd"/>
        <w:r w:rsidRPr="00CF7C29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?»</w:t>
        </w:r>
      </w:ins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ins w:id="39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40" w:author="Unknown"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·</w:t>
        </w:r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 </w:t>
        </w:r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Температуру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вимірюють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лінійкою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?</w:t>
        </w:r>
      </w:ins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ins w:id="41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42" w:author="Unknown"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·</w:t>
        </w:r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 </w:t>
        </w:r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Термометр —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іграшка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?</w:t>
        </w:r>
      </w:ins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ins w:id="43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44" w:author="Unknown"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·</w:t>
        </w:r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 </w:t>
        </w:r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Термометр —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прилад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для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вимірювання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температури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?</w:t>
        </w:r>
      </w:ins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ins w:id="45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46" w:author="Unknown"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·</w:t>
        </w:r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 </w:t>
        </w:r>
        <w:proofErr w:type="gram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У</w:t>
        </w:r>
        <w:proofErr w:type="gram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термометрах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використовують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спирт і ртуть?</w:t>
        </w:r>
      </w:ins>
    </w:p>
    <w:p w:rsidR="00BF6451" w:rsidRPr="00BF6451" w:rsidRDefault="00BF6451" w:rsidP="00CF7C29">
      <w:pPr>
        <w:shd w:val="clear" w:color="auto" w:fill="FFFFFF"/>
        <w:spacing w:after="0" w:line="360" w:lineRule="auto"/>
        <w:jc w:val="both"/>
        <w:rPr>
          <w:ins w:id="47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48" w:author="Unknown"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·</w:t>
        </w:r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 </w:t>
        </w:r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Ртуть — смачна і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корисна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для </w:t>
        </w:r>
        <w:proofErr w:type="spell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здоров'я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proofErr w:type="gramStart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р</w:t>
        </w:r>
        <w:proofErr w:type="gram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ідина</w:t>
        </w:r>
        <w:proofErr w:type="spellEnd"/>
        <w:r w:rsidRPr="00BF645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?</w:t>
        </w:r>
      </w:ins>
    </w:p>
    <w:bookmarkEnd w:id="0"/>
    <w:p w:rsidR="00BF6451" w:rsidRPr="00CF7C29" w:rsidRDefault="00BF6451" w:rsidP="00CF7C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F6451" w:rsidRPr="00CF7C29" w:rsidRDefault="00BF6451" w:rsidP="00CF7C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F6451" w:rsidRPr="00CF7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FC6"/>
    <w:rsid w:val="00010D09"/>
    <w:rsid w:val="00017CA4"/>
    <w:rsid w:val="00056684"/>
    <w:rsid w:val="0005730B"/>
    <w:rsid w:val="00071FC6"/>
    <w:rsid w:val="00076724"/>
    <w:rsid w:val="00086149"/>
    <w:rsid w:val="000B39F4"/>
    <w:rsid w:val="000C4467"/>
    <w:rsid w:val="000E5B24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57CD2"/>
    <w:rsid w:val="00270EEC"/>
    <w:rsid w:val="00271E57"/>
    <w:rsid w:val="00280486"/>
    <w:rsid w:val="00281AFD"/>
    <w:rsid w:val="00285BA8"/>
    <w:rsid w:val="00286A55"/>
    <w:rsid w:val="002F6B3B"/>
    <w:rsid w:val="00305219"/>
    <w:rsid w:val="00311612"/>
    <w:rsid w:val="00311D53"/>
    <w:rsid w:val="00313510"/>
    <w:rsid w:val="003935CD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D0CCD"/>
    <w:rsid w:val="004F15C7"/>
    <w:rsid w:val="00502150"/>
    <w:rsid w:val="00506ED8"/>
    <w:rsid w:val="005327C1"/>
    <w:rsid w:val="00544AA4"/>
    <w:rsid w:val="005621B4"/>
    <w:rsid w:val="005A45FB"/>
    <w:rsid w:val="005D0DDE"/>
    <w:rsid w:val="005D72D7"/>
    <w:rsid w:val="005E1543"/>
    <w:rsid w:val="005F19B7"/>
    <w:rsid w:val="005F323D"/>
    <w:rsid w:val="00605DCB"/>
    <w:rsid w:val="006179A7"/>
    <w:rsid w:val="006274F6"/>
    <w:rsid w:val="00636396"/>
    <w:rsid w:val="00640357"/>
    <w:rsid w:val="00641312"/>
    <w:rsid w:val="006433C7"/>
    <w:rsid w:val="006510B7"/>
    <w:rsid w:val="00666486"/>
    <w:rsid w:val="0067347A"/>
    <w:rsid w:val="006B21A7"/>
    <w:rsid w:val="006D6043"/>
    <w:rsid w:val="006E3CE8"/>
    <w:rsid w:val="006F69C1"/>
    <w:rsid w:val="00707A14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817FA6"/>
    <w:rsid w:val="0083722E"/>
    <w:rsid w:val="00843068"/>
    <w:rsid w:val="00843464"/>
    <w:rsid w:val="00861139"/>
    <w:rsid w:val="008623B1"/>
    <w:rsid w:val="00862404"/>
    <w:rsid w:val="00864E05"/>
    <w:rsid w:val="00873A26"/>
    <w:rsid w:val="00883DB5"/>
    <w:rsid w:val="00892939"/>
    <w:rsid w:val="008C02A6"/>
    <w:rsid w:val="008F7A1D"/>
    <w:rsid w:val="00914F33"/>
    <w:rsid w:val="00936199"/>
    <w:rsid w:val="00960561"/>
    <w:rsid w:val="009667C1"/>
    <w:rsid w:val="00980601"/>
    <w:rsid w:val="009A497C"/>
    <w:rsid w:val="009B1717"/>
    <w:rsid w:val="009C01CD"/>
    <w:rsid w:val="009F305A"/>
    <w:rsid w:val="009F58D1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97424"/>
    <w:rsid w:val="00AC6294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660CA"/>
    <w:rsid w:val="00B91E07"/>
    <w:rsid w:val="00B958A4"/>
    <w:rsid w:val="00BA4CA7"/>
    <w:rsid w:val="00BB15AB"/>
    <w:rsid w:val="00BB630C"/>
    <w:rsid w:val="00BE3F21"/>
    <w:rsid w:val="00BF3FC9"/>
    <w:rsid w:val="00BF6451"/>
    <w:rsid w:val="00C04100"/>
    <w:rsid w:val="00C23FA1"/>
    <w:rsid w:val="00C3312B"/>
    <w:rsid w:val="00C84488"/>
    <w:rsid w:val="00CA7B1C"/>
    <w:rsid w:val="00CB0EE3"/>
    <w:rsid w:val="00CD371B"/>
    <w:rsid w:val="00CE0B7E"/>
    <w:rsid w:val="00CE6390"/>
    <w:rsid w:val="00CF7C29"/>
    <w:rsid w:val="00D03DE4"/>
    <w:rsid w:val="00D06B64"/>
    <w:rsid w:val="00D4127B"/>
    <w:rsid w:val="00D87474"/>
    <w:rsid w:val="00D97EEB"/>
    <w:rsid w:val="00DB64EA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74F4F"/>
    <w:rsid w:val="00E755DB"/>
    <w:rsid w:val="00E94CA7"/>
    <w:rsid w:val="00EB7984"/>
    <w:rsid w:val="00EF4D5A"/>
    <w:rsid w:val="00F02583"/>
    <w:rsid w:val="00F175FE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6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F6451"/>
    <w:rPr>
      <w:b/>
      <w:bCs/>
    </w:rPr>
  </w:style>
  <w:style w:type="character" w:styleId="a5">
    <w:name w:val="Hyperlink"/>
    <w:basedOn w:val="a0"/>
    <w:uiPriority w:val="99"/>
    <w:semiHidden/>
    <w:unhideWhenUsed/>
    <w:rsid w:val="00BF6451"/>
    <w:rPr>
      <w:color w:val="0000FF"/>
      <w:u w:val="single"/>
    </w:rPr>
  </w:style>
  <w:style w:type="character" w:styleId="a6">
    <w:name w:val="Emphasis"/>
    <w:basedOn w:val="a0"/>
    <w:uiPriority w:val="20"/>
    <w:qFormat/>
    <w:rsid w:val="00BF645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6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F6451"/>
    <w:rPr>
      <w:b/>
      <w:bCs/>
    </w:rPr>
  </w:style>
  <w:style w:type="character" w:styleId="a5">
    <w:name w:val="Hyperlink"/>
    <w:basedOn w:val="a0"/>
    <w:uiPriority w:val="99"/>
    <w:semiHidden/>
    <w:unhideWhenUsed/>
    <w:rsid w:val="00BF6451"/>
    <w:rPr>
      <w:color w:val="0000FF"/>
      <w:u w:val="single"/>
    </w:rPr>
  </w:style>
  <w:style w:type="character" w:styleId="a6">
    <w:name w:val="Emphasis"/>
    <w:basedOn w:val="a0"/>
    <w:uiPriority w:val="20"/>
    <w:qFormat/>
    <w:rsid w:val="00BF64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19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5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5273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652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018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8</cp:revision>
  <dcterms:created xsi:type="dcterms:W3CDTF">2021-11-09T19:30:00Z</dcterms:created>
  <dcterms:modified xsi:type="dcterms:W3CDTF">2021-11-15T20:23:00Z</dcterms:modified>
</cp:coreProperties>
</file>