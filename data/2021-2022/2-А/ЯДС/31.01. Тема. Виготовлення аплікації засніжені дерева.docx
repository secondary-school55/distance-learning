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5E5" w:rsidRPr="004835E5" w:rsidRDefault="004835E5" w:rsidP="004835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4835E5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31.01 Я досліджую світ</w:t>
      </w:r>
    </w:p>
    <w:p w:rsidR="004835E5" w:rsidRPr="004835E5" w:rsidRDefault="004835E5" w:rsidP="004835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4835E5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Тема. Виготовлення аплікації «Засніжені дерева».</w:t>
      </w:r>
    </w:p>
    <w:p w:rsidR="004835E5" w:rsidRPr="004835E5" w:rsidRDefault="004835E5" w:rsidP="004835E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835E5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Хід уроку</w:t>
      </w:r>
    </w:p>
    <w:p w:rsidR="002A60C5" w:rsidRPr="002A60C5" w:rsidRDefault="002A60C5" w:rsidP="004835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4835E5">
        <w:rPr>
          <w:rFonts w:ascii="Times New Roman" w:eastAsia="Times New Roman" w:hAnsi="Times New Roman" w:cs="Times New Roman"/>
          <w:b/>
          <w:bCs/>
          <w:color w:val="4682B4"/>
          <w:sz w:val="24"/>
          <w:szCs w:val="24"/>
          <w:lang w:eastAsia="ru-RU"/>
        </w:rPr>
        <w:t>Актуалізація</w:t>
      </w:r>
      <w:proofErr w:type="spellEnd"/>
      <w:r w:rsidRPr="004835E5">
        <w:rPr>
          <w:rFonts w:ascii="Times New Roman" w:eastAsia="Times New Roman" w:hAnsi="Times New Roman" w:cs="Times New Roman"/>
          <w:b/>
          <w:bCs/>
          <w:color w:val="4682B4"/>
          <w:sz w:val="24"/>
          <w:szCs w:val="24"/>
          <w:lang w:eastAsia="ru-RU"/>
        </w:rPr>
        <w:t xml:space="preserve"> </w:t>
      </w:r>
      <w:proofErr w:type="spellStart"/>
      <w:r w:rsidRPr="004835E5">
        <w:rPr>
          <w:rFonts w:ascii="Times New Roman" w:eastAsia="Times New Roman" w:hAnsi="Times New Roman" w:cs="Times New Roman"/>
          <w:b/>
          <w:bCs/>
          <w:color w:val="4682B4"/>
          <w:sz w:val="24"/>
          <w:szCs w:val="24"/>
          <w:lang w:eastAsia="ru-RU"/>
        </w:rPr>
        <w:t>опорних</w:t>
      </w:r>
      <w:proofErr w:type="spellEnd"/>
      <w:r w:rsidRPr="004835E5">
        <w:rPr>
          <w:rFonts w:ascii="Times New Roman" w:eastAsia="Times New Roman" w:hAnsi="Times New Roman" w:cs="Times New Roman"/>
          <w:b/>
          <w:bCs/>
          <w:color w:val="4682B4"/>
          <w:sz w:val="24"/>
          <w:szCs w:val="24"/>
          <w:lang w:eastAsia="ru-RU"/>
        </w:rPr>
        <w:t xml:space="preserve"> </w:t>
      </w:r>
      <w:proofErr w:type="spellStart"/>
      <w:r w:rsidRPr="004835E5">
        <w:rPr>
          <w:rFonts w:ascii="Times New Roman" w:eastAsia="Times New Roman" w:hAnsi="Times New Roman" w:cs="Times New Roman"/>
          <w:b/>
          <w:bCs/>
          <w:color w:val="4682B4"/>
          <w:sz w:val="24"/>
          <w:szCs w:val="24"/>
          <w:lang w:eastAsia="ru-RU"/>
        </w:rPr>
        <w:t>знань</w:t>
      </w:r>
      <w:proofErr w:type="spellEnd"/>
    </w:p>
    <w:p w:rsidR="002A60C5" w:rsidRPr="002A60C5" w:rsidRDefault="002A60C5" w:rsidP="004835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—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додає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</w:t>
      </w:r>
      <w:r w:rsidR="004835E5" w:rsidRPr="004835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обливої</w:t>
      </w:r>
      <w:proofErr w:type="spellEnd"/>
      <w:r w:rsidR="004835E5" w:rsidRPr="004835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4835E5" w:rsidRPr="004835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краси</w:t>
      </w:r>
      <w:proofErr w:type="spellEnd"/>
      <w:r w:rsidR="004835E5" w:rsidRPr="004835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4835E5" w:rsidRPr="004835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зимовій</w:t>
      </w:r>
      <w:proofErr w:type="spellEnd"/>
      <w:r w:rsidR="004835E5" w:rsidRPr="004835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4835E5" w:rsidRPr="004835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природи</w:t>
      </w:r>
      <w:proofErr w:type="spellEnd"/>
      <w:r w:rsidR="004835E5" w:rsidRPr="004835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? </w:t>
      </w:r>
      <w:bookmarkStart w:id="0" w:name="_GoBack"/>
      <w:bookmarkEnd w:id="0"/>
    </w:p>
    <w:p w:rsidR="002A60C5" w:rsidRPr="002A60C5" w:rsidRDefault="002A60C5" w:rsidP="004835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4835E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Психогімнастика</w:t>
      </w:r>
      <w:proofErr w:type="spellEnd"/>
      <w:r w:rsidRPr="004835E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«</w:t>
      </w:r>
      <w:proofErr w:type="spellStart"/>
      <w:r w:rsidRPr="004835E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Зимові</w:t>
      </w:r>
      <w:proofErr w:type="spellEnd"/>
      <w:r w:rsidRPr="004835E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дерева»</w:t>
      </w:r>
    </w:p>
    <w:p w:rsidR="002A60C5" w:rsidRPr="002A60C5" w:rsidRDefault="002A60C5" w:rsidP="004835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Настала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зимонька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-зима.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Одягла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теплі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сріблясті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шуби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дерева. Тепло і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затишно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деревам </w:t>
      </w:r>
      <w:proofErr w:type="spellStart"/>
      <w:proofErr w:type="gram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ід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білою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пухнатою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ковдрою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Приколисала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їх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зима.</w:t>
      </w:r>
    </w:p>
    <w:p w:rsidR="002A60C5" w:rsidRPr="002A60C5" w:rsidRDefault="002A60C5" w:rsidP="004835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Солодко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спиться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їм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Тільки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вітер-пустунець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інколи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налетить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Захитаються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дерева і </w:t>
      </w:r>
      <w:proofErr w:type="spellStart"/>
      <w:proofErr w:type="gram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</w:t>
      </w:r>
      <w:proofErr w:type="gram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ішечки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поскидають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своє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красиве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вбрання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Але зима хороша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господиня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знову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притрушує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їх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</w:t>
      </w:r>
      <w:proofErr w:type="gram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іблястим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сніжком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2A60C5" w:rsidRPr="002A60C5" w:rsidRDefault="002A60C5" w:rsidP="004835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4835E5">
        <w:rPr>
          <w:rFonts w:ascii="Times New Roman" w:eastAsia="Times New Roman" w:hAnsi="Times New Roman" w:cs="Times New Roman"/>
          <w:b/>
          <w:bCs/>
          <w:color w:val="4682B4"/>
          <w:sz w:val="24"/>
          <w:szCs w:val="24"/>
          <w:lang w:eastAsia="ru-RU"/>
        </w:rPr>
        <w:t>Повідомлення</w:t>
      </w:r>
      <w:proofErr w:type="spellEnd"/>
      <w:r w:rsidRPr="004835E5">
        <w:rPr>
          <w:rFonts w:ascii="Times New Roman" w:eastAsia="Times New Roman" w:hAnsi="Times New Roman" w:cs="Times New Roman"/>
          <w:b/>
          <w:bCs/>
          <w:color w:val="4682B4"/>
          <w:sz w:val="24"/>
          <w:szCs w:val="24"/>
          <w:lang w:eastAsia="ru-RU"/>
        </w:rPr>
        <w:t xml:space="preserve"> теми та мети уроку</w:t>
      </w:r>
    </w:p>
    <w:p w:rsidR="002A60C5" w:rsidRPr="002A60C5" w:rsidRDefault="002A60C5" w:rsidP="004835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—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Які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картини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уявили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слухаючи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текст?</w:t>
      </w:r>
    </w:p>
    <w:p w:rsidR="002A60C5" w:rsidRPr="002A60C5" w:rsidRDefault="002A60C5" w:rsidP="004835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— Як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вважаєте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якою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буде тема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нашого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уроку? </w:t>
      </w:r>
    </w:p>
    <w:p w:rsidR="002A60C5" w:rsidRPr="002A60C5" w:rsidRDefault="002A60C5" w:rsidP="004835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—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Сьогодні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ми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виготовимо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аплікацію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Засніжені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дерева».</w:t>
      </w:r>
    </w:p>
    <w:p w:rsidR="002A60C5" w:rsidRPr="002A60C5" w:rsidRDefault="002A60C5" w:rsidP="004835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35E5">
        <w:rPr>
          <w:rFonts w:ascii="Times New Roman" w:eastAsia="Times New Roman" w:hAnsi="Times New Roman" w:cs="Times New Roman"/>
          <w:b/>
          <w:bCs/>
          <w:color w:val="4682B4"/>
          <w:sz w:val="24"/>
          <w:szCs w:val="24"/>
          <w:lang w:eastAsia="ru-RU"/>
        </w:rPr>
        <w:t>ОСНОВНА ЧАСТИНА</w:t>
      </w:r>
    </w:p>
    <w:p w:rsidR="002A60C5" w:rsidRPr="002A60C5" w:rsidRDefault="002A60C5" w:rsidP="004835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35E5">
        <w:rPr>
          <w:rFonts w:ascii="Times New Roman" w:eastAsia="Times New Roman" w:hAnsi="Times New Roman" w:cs="Times New Roman"/>
          <w:b/>
          <w:bCs/>
          <w:i/>
          <w:iCs/>
          <w:color w:val="4682B4"/>
          <w:sz w:val="24"/>
          <w:szCs w:val="24"/>
          <w:lang w:eastAsia="ru-RU"/>
        </w:rPr>
        <w:t xml:space="preserve">1) </w:t>
      </w:r>
      <w:proofErr w:type="spellStart"/>
      <w:proofErr w:type="gramStart"/>
      <w:r w:rsidRPr="004835E5">
        <w:rPr>
          <w:rFonts w:ascii="Times New Roman" w:eastAsia="Times New Roman" w:hAnsi="Times New Roman" w:cs="Times New Roman"/>
          <w:b/>
          <w:bCs/>
          <w:i/>
          <w:iCs/>
          <w:color w:val="4682B4"/>
          <w:sz w:val="24"/>
          <w:szCs w:val="24"/>
          <w:lang w:eastAsia="ru-RU"/>
        </w:rPr>
        <w:t>П</w:t>
      </w:r>
      <w:proofErr w:type="gramEnd"/>
      <w:r w:rsidRPr="004835E5">
        <w:rPr>
          <w:rFonts w:ascii="Times New Roman" w:eastAsia="Times New Roman" w:hAnsi="Times New Roman" w:cs="Times New Roman"/>
          <w:b/>
          <w:bCs/>
          <w:i/>
          <w:iCs/>
          <w:color w:val="4682B4"/>
          <w:sz w:val="24"/>
          <w:szCs w:val="24"/>
          <w:lang w:eastAsia="ru-RU"/>
        </w:rPr>
        <w:t>ідготовча</w:t>
      </w:r>
      <w:proofErr w:type="spellEnd"/>
      <w:r w:rsidRPr="004835E5">
        <w:rPr>
          <w:rFonts w:ascii="Times New Roman" w:eastAsia="Times New Roman" w:hAnsi="Times New Roman" w:cs="Times New Roman"/>
          <w:b/>
          <w:bCs/>
          <w:i/>
          <w:iCs/>
          <w:color w:val="4682B4"/>
          <w:sz w:val="24"/>
          <w:szCs w:val="24"/>
          <w:lang w:eastAsia="ru-RU"/>
        </w:rPr>
        <w:t xml:space="preserve"> робота.</w:t>
      </w:r>
    </w:p>
    <w:p w:rsidR="002A60C5" w:rsidRPr="002A60C5" w:rsidRDefault="002A60C5" w:rsidP="004835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Діти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читають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вірш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В.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Скоморовського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Навкруги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казкові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шати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».</w:t>
      </w:r>
    </w:p>
    <w:p w:rsidR="002A60C5" w:rsidRPr="002A60C5" w:rsidRDefault="002A60C5" w:rsidP="004835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Навкруги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казкові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шати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</w:t>
      </w:r>
    </w:p>
    <w:p w:rsidR="002A60C5" w:rsidRPr="002A60C5" w:rsidRDefault="002A60C5" w:rsidP="004835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Сиве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плетиво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гілок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2A60C5" w:rsidRPr="002A60C5" w:rsidRDefault="002A60C5" w:rsidP="004835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Спробуй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зразу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відгадати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:rsidR="002A60C5" w:rsidRPr="002A60C5" w:rsidRDefault="002A60C5" w:rsidP="004835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Де тут </w:t>
      </w:r>
      <w:proofErr w:type="spellStart"/>
      <w:proofErr w:type="gram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в'яз</w:t>
      </w:r>
      <w:proofErr w:type="spellEnd"/>
      <w:proofErr w:type="gram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 де дубок.</w:t>
      </w:r>
    </w:p>
    <w:p w:rsidR="002A60C5" w:rsidRPr="002A60C5" w:rsidRDefault="002A60C5" w:rsidP="004835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Де калина, де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шипшина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:rsidR="002A60C5" w:rsidRPr="002A60C5" w:rsidRDefault="002A60C5" w:rsidP="004835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Де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черешенька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мала?</w:t>
      </w:r>
    </w:p>
    <w:p w:rsidR="002A60C5" w:rsidRPr="002A60C5" w:rsidRDefault="002A60C5" w:rsidP="004835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 зима запорошила,</w:t>
      </w:r>
    </w:p>
    <w:p w:rsidR="002A60C5" w:rsidRPr="002A60C5" w:rsidRDefault="002A60C5" w:rsidP="004835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Запушила, замела.</w:t>
      </w:r>
    </w:p>
    <w:p w:rsidR="002A60C5" w:rsidRPr="002A60C5" w:rsidRDefault="002A60C5" w:rsidP="004835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Сидять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над озером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ялинки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:rsidR="002A60C5" w:rsidRPr="002A60C5" w:rsidRDefault="002A60C5" w:rsidP="004835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Як сестрички в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сповитку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:rsidR="002A60C5" w:rsidRPr="002A60C5" w:rsidRDefault="002A60C5" w:rsidP="004835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Бі</w:t>
      </w:r>
      <w:proofErr w:type="gram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gram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іхола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хустинки</w:t>
      </w:r>
      <w:proofErr w:type="spellEnd"/>
    </w:p>
    <w:p w:rsidR="002A60C5" w:rsidRPr="002A60C5" w:rsidRDefault="002A60C5" w:rsidP="004835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</w:t>
      </w:r>
      <w:proofErr w:type="gram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proofErr w:type="spellEnd"/>
      <w:proofErr w:type="gram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зіткала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нашвидку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2A60C5" w:rsidRPr="002A60C5" w:rsidRDefault="002A60C5" w:rsidP="004835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І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берізка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мов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лілея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</w:t>
      </w:r>
    </w:p>
    <w:p w:rsidR="002A60C5" w:rsidRPr="002A60C5" w:rsidRDefault="002A60C5" w:rsidP="004835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платті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ніжних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пелюсток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2A60C5" w:rsidRPr="002A60C5" w:rsidRDefault="002A60C5" w:rsidP="004835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Замість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бантика </w:t>
      </w:r>
      <w:proofErr w:type="gram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proofErr w:type="gram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неї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</w:t>
      </w:r>
    </w:p>
    <w:p w:rsidR="002A60C5" w:rsidRPr="002A60C5" w:rsidRDefault="002A60C5" w:rsidP="004835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</w:t>
      </w:r>
      <w:proofErr w:type="gram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клена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зірваний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листок.</w:t>
      </w:r>
    </w:p>
    <w:p w:rsidR="002A60C5" w:rsidRPr="002A60C5" w:rsidRDefault="002A60C5" w:rsidP="004835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—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</w:t>
      </w:r>
      <w:r w:rsidR="004835E5" w:rsidRPr="004835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ому</w:t>
      </w:r>
      <w:proofErr w:type="spellEnd"/>
      <w:r w:rsidR="004835E5" w:rsidRPr="004835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</w:t>
      </w:r>
      <w:proofErr w:type="spellStart"/>
      <w:r w:rsidR="004835E5" w:rsidRPr="004835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можна</w:t>
      </w:r>
      <w:proofErr w:type="spellEnd"/>
      <w:r w:rsidR="004835E5" w:rsidRPr="004835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4835E5" w:rsidRPr="004835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розпізнати</w:t>
      </w:r>
      <w:proofErr w:type="spellEnd"/>
      <w:r w:rsidR="004835E5" w:rsidRPr="004835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дерев? </w:t>
      </w:r>
    </w:p>
    <w:p w:rsidR="002A60C5" w:rsidRPr="002A60C5" w:rsidRDefault="004835E5" w:rsidP="004835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4835E5">
        <w:rPr>
          <w:rFonts w:ascii="Times New Roman" w:eastAsia="Times New Roman" w:hAnsi="Times New Roman" w:cs="Times New Roman"/>
          <w:b/>
          <w:bCs/>
          <w:i/>
          <w:iCs/>
          <w:color w:val="4682B4"/>
          <w:sz w:val="24"/>
          <w:szCs w:val="24"/>
          <w:lang w:eastAsia="ru-RU"/>
        </w:rPr>
        <w:lastRenderedPageBreak/>
        <w:t xml:space="preserve">2) </w:t>
      </w:r>
      <w:proofErr w:type="spellStart"/>
      <w:r w:rsidRPr="004835E5">
        <w:rPr>
          <w:rFonts w:ascii="Times New Roman" w:eastAsia="Times New Roman" w:hAnsi="Times New Roman" w:cs="Times New Roman"/>
          <w:b/>
          <w:bCs/>
          <w:i/>
          <w:iCs/>
          <w:color w:val="4682B4"/>
          <w:sz w:val="24"/>
          <w:szCs w:val="24"/>
          <w:lang w:eastAsia="ru-RU"/>
        </w:rPr>
        <w:t>Розглядання</w:t>
      </w:r>
      <w:proofErr w:type="spellEnd"/>
      <w:r w:rsidRPr="004835E5">
        <w:rPr>
          <w:rFonts w:ascii="Times New Roman" w:eastAsia="Times New Roman" w:hAnsi="Times New Roman" w:cs="Times New Roman"/>
          <w:b/>
          <w:bCs/>
          <w:i/>
          <w:iCs/>
          <w:color w:val="4682B4"/>
          <w:sz w:val="24"/>
          <w:szCs w:val="24"/>
          <w:lang w:eastAsia="ru-RU"/>
        </w:rPr>
        <w:t xml:space="preserve"> </w:t>
      </w:r>
      <w:proofErr w:type="spellStart"/>
      <w:r w:rsidRPr="004835E5">
        <w:rPr>
          <w:rFonts w:ascii="Times New Roman" w:eastAsia="Times New Roman" w:hAnsi="Times New Roman" w:cs="Times New Roman"/>
          <w:b/>
          <w:bCs/>
          <w:i/>
          <w:iCs/>
          <w:color w:val="4682B4"/>
          <w:sz w:val="24"/>
          <w:szCs w:val="24"/>
          <w:lang w:eastAsia="ru-RU"/>
        </w:rPr>
        <w:t>зразка</w:t>
      </w:r>
      <w:proofErr w:type="spellEnd"/>
      <w:r w:rsidRPr="004835E5">
        <w:rPr>
          <w:rFonts w:ascii="Times New Roman" w:eastAsia="Times New Roman" w:hAnsi="Times New Roman" w:cs="Times New Roman"/>
          <w:b/>
          <w:bCs/>
          <w:i/>
          <w:iCs/>
          <w:color w:val="4682B4"/>
          <w:sz w:val="24"/>
          <w:szCs w:val="24"/>
          <w:lang w:val="uk-UA" w:eastAsia="ru-RU"/>
        </w:rPr>
        <w:t xml:space="preserve"> (с.15 </w:t>
      </w:r>
      <w:proofErr w:type="gramStart"/>
      <w:r w:rsidRPr="004835E5">
        <w:rPr>
          <w:rFonts w:ascii="Times New Roman" w:eastAsia="Times New Roman" w:hAnsi="Times New Roman" w:cs="Times New Roman"/>
          <w:b/>
          <w:bCs/>
          <w:i/>
          <w:iCs/>
          <w:color w:val="4682B4"/>
          <w:sz w:val="24"/>
          <w:szCs w:val="24"/>
          <w:lang w:val="uk-UA" w:eastAsia="ru-RU"/>
        </w:rPr>
        <w:t>п</w:t>
      </w:r>
      <w:proofErr w:type="gramEnd"/>
      <w:r w:rsidRPr="004835E5">
        <w:rPr>
          <w:rFonts w:ascii="Times New Roman" w:eastAsia="Times New Roman" w:hAnsi="Times New Roman" w:cs="Times New Roman"/>
          <w:b/>
          <w:bCs/>
          <w:i/>
          <w:iCs/>
          <w:color w:val="4682B4"/>
          <w:sz w:val="24"/>
          <w:szCs w:val="24"/>
          <w:lang w:val="uk-UA" w:eastAsia="ru-RU"/>
        </w:rPr>
        <w:t>ідручника)</w:t>
      </w:r>
    </w:p>
    <w:p w:rsidR="002A60C5" w:rsidRPr="002A60C5" w:rsidRDefault="002A60C5" w:rsidP="004835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—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Розгляньте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зразок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аплікації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2A60C5" w:rsidRPr="002A60C5" w:rsidRDefault="002A60C5" w:rsidP="004835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— </w:t>
      </w:r>
      <w:proofErr w:type="gram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</w:t>
      </w:r>
      <w:proofErr w:type="gram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чого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зроблено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крони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дерев? (</w:t>
      </w:r>
      <w:proofErr w:type="gramStart"/>
      <w:r w:rsidRPr="004835E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</w:t>
      </w:r>
      <w:proofErr w:type="gramEnd"/>
      <w:r w:rsidRPr="004835E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4835E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тюлевої</w:t>
      </w:r>
      <w:proofErr w:type="spellEnd"/>
      <w:r w:rsidRPr="004835E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4835E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тканини</w:t>
      </w:r>
      <w:proofErr w:type="spellEnd"/>
      <w:r w:rsidRPr="004835E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2A60C5" w:rsidRPr="002A60C5" w:rsidRDefault="002A60C5" w:rsidP="004835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— Чим </w:t>
      </w:r>
      <w:proofErr w:type="gram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вони</w:t>
      </w:r>
      <w:proofErr w:type="gram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прикрашені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 (</w:t>
      </w:r>
      <w:proofErr w:type="spellStart"/>
      <w:r w:rsidRPr="004835E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Паперовими</w:t>
      </w:r>
      <w:proofErr w:type="spellEnd"/>
      <w:r w:rsidRPr="004835E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4835E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сні</w:t>
      </w:r>
      <w:proofErr w:type="gramStart"/>
      <w:r w:rsidRPr="004835E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жинками</w:t>
      </w:r>
      <w:proofErr w:type="spellEnd"/>
      <w:proofErr w:type="gramEnd"/>
      <w:r w:rsidRPr="004835E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2A60C5" w:rsidRPr="002A60C5" w:rsidRDefault="002A60C5" w:rsidP="004835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4835E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Пальчикова</w:t>
      </w:r>
      <w:proofErr w:type="spellEnd"/>
      <w:r w:rsidRPr="004835E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4835E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гімнастика</w:t>
      </w:r>
      <w:proofErr w:type="spellEnd"/>
    </w:p>
    <w:tbl>
      <w:tblPr>
        <w:tblW w:w="11250" w:type="dxa"/>
        <w:tblBorders>
          <w:top w:val="single" w:sz="2" w:space="0" w:color="3FAEEB"/>
          <w:left w:val="single" w:sz="2" w:space="0" w:color="3FAEEB"/>
          <w:bottom w:val="single" w:sz="2" w:space="0" w:color="3FAEEB"/>
          <w:right w:val="single" w:sz="2" w:space="0" w:color="3FAEEB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000"/>
        <w:gridCol w:w="6250"/>
      </w:tblGrid>
      <w:tr w:rsidR="002A60C5" w:rsidRPr="002A60C5" w:rsidTr="002A60C5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A60C5" w:rsidRPr="002A60C5" w:rsidRDefault="002A60C5" w:rsidP="004835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A6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</w:t>
            </w:r>
            <w:proofErr w:type="gramEnd"/>
            <w:r w:rsidRPr="002A6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ілий</w:t>
            </w:r>
            <w:proofErr w:type="spellEnd"/>
            <w:r w:rsidRPr="002A6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A6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білий</w:t>
            </w:r>
            <w:proofErr w:type="spellEnd"/>
            <w:r w:rsidRPr="002A6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A6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сніг</w:t>
            </w:r>
            <w:proofErr w:type="spellEnd"/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A60C5" w:rsidRPr="002A60C5" w:rsidRDefault="002A60C5" w:rsidP="004835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4835E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Згинають</w:t>
            </w:r>
            <w:proofErr w:type="spellEnd"/>
            <w:r w:rsidRPr="004835E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і </w:t>
            </w:r>
            <w:proofErr w:type="spellStart"/>
            <w:r w:rsidRPr="004835E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розгинають</w:t>
            </w:r>
            <w:proofErr w:type="spellEnd"/>
            <w:r w:rsidRPr="004835E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35E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пальці</w:t>
            </w:r>
            <w:proofErr w:type="spellEnd"/>
            <w:r w:rsidRPr="004835E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.</w:t>
            </w:r>
            <w:r w:rsidRPr="002A6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2A60C5" w:rsidRPr="002A60C5" w:rsidTr="002A60C5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A60C5" w:rsidRPr="002A60C5" w:rsidRDefault="002A60C5" w:rsidP="004835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A6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Заміта</w:t>
            </w:r>
            <w:proofErr w:type="spellEnd"/>
            <w:r w:rsidRPr="002A6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A6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стежинки</w:t>
            </w:r>
            <w:proofErr w:type="spellEnd"/>
            <w:r w:rsidRPr="002A6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A60C5" w:rsidRPr="002A60C5" w:rsidRDefault="002A60C5" w:rsidP="004835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gramStart"/>
            <w:r w:rsidRPr="004835E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Плавне</w:t>
            </w:r>
            <w:proofErr w:type="gramEnd"/>
            <w:r w:rsidRPr="004835E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35E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колихання</w:t>
            </w:r>
            <w:proofErr w:type="spellEnd"/>
            <w:r w:rsidRPr="004835E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35E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долонь</w:t>
            </w:r>
            <w:proofErr w:type="spellEnd"/>
            <w:r w:rsidRPr="004835E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35E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ліворуч</w:t>
            </w:r>
            <w:proofErr w:type="spellEnd"/>
            <w:r w:rsidRPr="004835E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— </w:t>
            </w:r>
            <w:proofErr w:type="spellStart"/>
            <w:r w:rsidRPr="004835E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праворуч</w:t>
            </w:r>
            <w:proofErr w:type="spellEnd"/>
            <w:r w:rsidRPr="004835E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.</w:t>
            </w:r>
            <w:r w:rsidRPr="002A6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2A60C5" w:rsidRPr="002A60C5" w:rsidTr="002A60C5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A60C5" w:rsidRPr="002A60C5" w:rsidRDefault="002A60C5" w:rsidP="004835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A6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</w:t>
            </w:r>
            <w:proofErr w:type="gramEnd"/>
            <w:r w:rsidRPr="002A6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ілий</w:t>
            </w:r>
            <w:proofErr w:type="spellEnd"/>
            <w:r w:rsidRPr="002A6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день, </w:t>
            </w:r>
            <w:proofErr w:type="spellStart"/>
            <w:r w:rsidRPr="002A6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цілий</w:t>
            </w:r>
            <w:proofErr w:type="spellEnd"/>
            <w:r w:rsidRPr="002A6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день</w:t>
            </w: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A60C5" w:rsidRPr="002A60C5" w:rsidRDefault="002A60C5" w:rsidP="004835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4835E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Розгинають</w:t>
            </w:r>
            <w:proofErr w:type="spellEnd"/>
            <w:r w:rsidRPr="004835E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по </w:t>
            </w:r>
            <w:proofErr w:type="spellStart"/>
            <w:r w:rsidRPr="004835E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черзі</w:t>
            </w:r>
            <w:proofErr w:type="spellEnd"/>
            <w:r w:rsidRPr="004835E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35E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пальці</w:t>
            </w:r>
            <w:proofErr w:type="spellEnd"/>
            <w:r w:rsidRPr="004835E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.</w:t>
            </w:r>
            <w:r w:rsidRPr="002A6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2A60C5" w:rsidRPr="002A60C5" w:rsidTr="002A60C5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A60C5" w:rsidRPr="002A60C5" w:rsidRDefault="002A60C5" w:rsidP="004835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A6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Падають</w:t>
            </w:r>
            <w:proofErr w:type="spellEnd"/>
            <w:r w:rsidRPr="002A6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A6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сні</w:t>
            </w:r>
            <w:proofErr w:type="gramStart"/>
            <w:r w:rsidRPr="002A6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жинки</w:t>
            </w:r>
            <w:proofErr w:type="spellEnd"/>
            <w:proofErr w:type="gramEnd"/>
            <w:r w:rsidRPr="002A6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A60C5" w:rsidRPr="002A60C5" w:rsidRDefault="002A60C5" w:rsidP="004835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4835E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Згинають</w:t>
            </w:r>
            <w:proofErr w:type="spellEnd"/>
            <w:r w:rsidRPr="004835E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і </w:t>
            </w:r>
            <w:proofErr w:type="spellStart"/>
            <w:r w:rsidRPr="004835E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розгинають</w:t>
            </w:r>
            <w:proofErr w:type="spellEnd"/>
            <w:r w:rsidRPr="004835E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35E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пальці</w:t>
            </w:r>
            <w:proofErr w:type="spellEnd"/>
            <w:r w:rsidRPr="004835E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.</w:t>
            </w:r>
            <w:r w:rsidRPr="002A6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</w:tbl>
    <w:p w:rsidR="002A60C5" w:rsidRPr="002A60C5" w:rsidRDefault="002A60C5" w:rsidP="004835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35E5">
        <w:rPr>
          <w:rFonts w:ascii="Times New Roman" w:eastAsia="Times New Roman" w:hAnsi="Times New Roman" w:cs="Times New Roman"/>
          <w:b/>
          <w:bCs/>
          <w:color w:val="4682B4"/>
          <w:sz w:val="24"/>
          <w:szCs w:val="24"/>
          <w:lang w:eastAsia="ru-RU"/>
        </w:rPr>
        <w:t xml:space="preserve">2. </w:t>
      </w:r>
      <w:proofErr w:type="spellStart"/>
      <w:r w:rsidRPr="004835E5">
        <w:rPr>
          <w:rFonts w:ascii="Times New Roman" w:eastAsia="Times New Roman" w:hAnsi="Times New Roman" w:cs="Times New Roman"/>
          <w:b/>
          <w:bCs/>
          <w:color w:val="4682B4"/>
          <w:sz w:val="24"/>
          <w:szCs w:val="24"/>
          <w:lang w:eastAsia="ru-RU"/>
        </w:rPr>
        <w:t>Організація</w:t>
      </w:r>
      <w:proofErr w:type="spellEnd"/>
      <w:r w:rsidRPr="004835E5">
        <w:rPr>
          <w:rFonts w:ascii="Times New Roman" w:eastAsia="Times New Roman" w:hAnsi="Times New Roman" w:cs="Times New Roman"/>
          <w:b/>
          <w:bCs/>
          <w:color w:val="4682B4"/>
          <w:sz w:val="24"/>
          <w:szCs w:val="24"/>
          <w:lang w:eastAsia="ru-RU"/>
        </w:rPr>
        <w:t xml:space="preserve"> </w:t>
      </w:r>
      <w:proofErr w:type="spellStart"/>
      <w:r w:rsidRPr="004835E5">
        <w:rPr>
          <w:rFonts w:ascii="Times New Roman" w:eastAsia="Times New Roman" w:hAnsi="Times New Roman" w:cs="Times New Roman"/>
          <w:b/>
          <w:bCs/>
          <w:color w:val="4682B4"/>
          <w:sz w:val="24"/>
          <w:szCs w:val="24"/>
          <w:lang w:eastAsia="ru-RU"/>
        </w:rPr>
        <w:t>самостійної</w:t>
      </w:r>
      <w:proofErr w:type="spellEnd"/>
      <w:r w:rsidRPr="004835E5">
        <w:rPr>
          <w:rFonts w:ascii="Times New Roman" w:eastAsia="Times New Roman" w:hAnsi="Times New Roman" w:cs="Times New Roman"/>
          <w:b/>
          <w:bCs/>
          <w:color w:val="4682B4"/>
          <w:sz w:val="24"/>
          <w:szCs w:val="24"/>
          <w:lang w:eastAsia="ru-RU"/>
        </w:rPr>
        <w:t xml:space="preserve"> </w:t>
      </w:r>
      <w:proofErr w:type="spellStart"/>
      <w:r w:rsidRPr="004835E5">
        <w:rPr>
          <w:rFonts w:ascii="Times New Roman" w:eastAsia="Times New Roman" w:hAnsi="Times New Roman" w:cs="Times New Roman"/>
          <w:b/>
          <w:bCs/>
          <w:color w:val="4682B4"/>
          <w:sz w:val="24"/>
          <w:szCs w:val="24"/>
          <w:lang w:eastAsia="ru-RU"/>
        </w:rPr>
        <w:t>практичної</w:t>
      </w:r>
      <w:proofErr w:type="spellEnd"/>
      <w:r w:rsidRPr="004835E5">
        <w:rPr>
          <w:rFonts w:ascii="Times New Roman" w:eastAsia="Times New Roman" w:hAnsi="Times New Roman" w:cs="Times New Roman"/>
          <w:b/>
          <w:bCs/>
          <w:color w:val="4682B4"/>
          <w:sz w:val="24"/>
          <w:szCs w:val="24"/>
          <w:lang w:eastAsia="ru-RU"/>
        </w:rPr>
        <w:t xml:space="preserve"> </w:t>
      </w:r>
      <w:proofErr w:type="spellStart"/>
      <w:r w:rsidRPr="004835E5">
        <w:rPr>
          <w:rFonts w:ascii="Times New Roman" w:eastAsia="Times New Roman" w:hAnsi="Times New Roman" w:cs="Times New Roman"/>
          <w:b/>
          <w:bCs/>
          <w:color w:val="4682B4"/>
          <w:sz w:val="24"/>
          <w:szCs w:val="24"/>
          <w:lang w:eastAsia="ru-RU"/>
        </w:rPr>
        <w:t>діяльності</w:t>
      </w:r>
      <w:proofErr w:type="spellEnd"/>
      <w:r w:rsidRPr="004835E5">
        <w:rPr>
          <w:rFonts w:ascii="Times New Roman" w:eastAsia="Times New Roman" w:hAnsi="Times New Roman" w:cs="Times New Roman"/>
          <w:b/>
          <w:bCs/>
          <w:color w:val="4682B4"/>
          <w:sz w:val="24"/>
          <w:szCs w:val="24"/>
          <w:lang w:eastAsia="ru-RU"/>
        </w:rPr>
        <w:t xml:space="preserve"> </w:t>
      </w:r>
      <w:proofErr w:type="spellStart"/>
      <w:r w:rsidRPr="004835E5">
        <w:rPr>
          <w:rFonts w:ascii="Times New Roman" w:eastAsia="Times New Roman" w:hAnsi="Times New Roman" w:cs="Times New Roman"/>
          <w:b/>
          <w:bCs/>
          <w:color w:val="4682B4"/>
          <w:sz w:val="24"/>
          <w:szCs w:val="24"/>
          <w:lang w:eastAsia="ru-RU"/>
        </w:rPr>
        <w:t>учні</w:t>
      </w:r>
      <w:proofErr w:type="gramStart"/>
      <w:r w:rsidRPr="004835E5">
        <w:rPr>
          <w:rFonts w:ascii="Times New Roman" w:eastAsia="Times New Roman" w:hAnsi="Times New Roman" w:cs="Times New Roman"/>
          <w:b/>
          <w:bCs/>
          <w:color w:val="4682B4"/>
          <w:sz w:val="24"/>
          <w:szCs w:val="24"/>
          <w:lang w:eastAsia="ru-RU"/>
        </w:rPr>
        <w:t>в</w:t>
      </w:r>
      <w:proofErr w:type="spellEnd"/>
      <w:proofErr w:type="gramEnd"/>
    </w:p>
    <w:p w:rsidR="002A60C5" w:rsidRPr="002A60C5" w:rsidRDefault="002A60C5" w:rsidP="004835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35E5">
        <w:rPr>
          <w:rFonts w:ascii="Times New Roman" w:eastAsia="Times New Roman" w:hAnsi="Times New Roman" w:cs="Times New Roman"/>
          <w:b/>
          <w:bCs/>
          <w:i/>
          <w:iCs/>
          <w:color w:val="4682B4"/>
          <w:sz w:val="24"/>
          <w:szCs w:val="24"/>
          <w:lang w:eastAsia="ru-RU"/>
        </w:rPr>
        <w:t xml:space="preserve">1) </w:t>
      </w:r>
      <w:proofErr w:type="spellStart"/>
      <w:proofErr w:type="gramStart"/>
      <w:r w:rsidRPr="004835E5">
        <w:rPr>
          <w:rFonts w:ascii="Times New Roman" w:eastAsia="Times New Roman" w:hAnsi="Times New Roman" w:cs="Times New Roman"/>
          <w:b/>
          <w:bCs/>
          <w:i/>
          <w:iCs/>
          <w:color w:val="4682B4"/>
          <w:sz w:val="24"/>
          <w:szCs w:val="24"/>
          <w:lang w:eastAsia="ru-RU"/>
        </w:rPr>
        <w:t>П</w:t>
      </w:r>
      <w:proofErr w:type="gramEnd"/>
      <w:r w:rsidRPr="004835E5">
        <w:rPr>
          <w:rFonts w:ascii="Times New Roman" w:eastAsia="Times New Roman" w:hAnsi="Times New Roman" w:cs="Times New Roman"/>
          <w:b/>
          <w:bCs/>
          <w:i/>
          <w:iCs/>
          <w:color w:val="4682B4"/>
          <w:sz w:val="24"/>
          <w:szCs w:val="24"/>
          <w:lang w:eastAsia="ru-RU"/>
        </w:rPr>
        <w:t>ідготовка</w:t>
      </w:r>
      <w:proofErr w:type="spellEnd"/>
      <w:r w:rsidRPr="004835E5">
        <w:rPr>
          <w:rFonts w:ascii="Times New Roman" w:eastAsia="Times New Roman" w:hAnsi="Times New Roman" w:cs="Times New Roman"/>
          <w:b/>
          <w:bCs/>
          <w:i/>
          <w:iCs/>
          <w:color w:val="4682B4"/>
          <w:sz w:val="24"/>
          <w:szCs w:val="24"/>
          <w:lang w:eastAsia="ru-RU"/>
        </w:rPr>
        <w:t xml:space="preserve"> </w:t>
      </w:r>
      <w:proofErr w:type="spellStart"/>
      <w:r w:rsidRPr="004835E5">
        <w:rPr>
          <w:rFonts w:ascii="Times New Roman" w:eastAsia="Times New Roman" w:hAnsi="Times New Roman" w:cs="Times New Roman"/>
          <w:b/>
          <w:bCs/>
          <w:i/>
          <w:iCs/>
          <w:color w:val="4682B4"/>
          <w:sz w:val="24"/>
          <w:szCs w:val="24"/>
          <w:lang w:eastAsia="ru-RU"/>
        </w:rPr>
        <w:t>робочих</w:t>
      </w:r>
      <w:proofErr w:type="spellEnd"/>
      <w:r w:rsidRPr="004835E5">
        <w:rPr>
          <w:rFonts w:ascii="Times New Roman" w:eastAsia="Times New Roman" w:hAnsi="Times New Roman" w:cs="Times New Roman"/>
          <w:b/>
          <w:bCs/>
          <w:i/>
          <w:iCs/>
          <w:color w:val="4682B4"/>
          <w:sz w:val="24"/>
          <w:szCs w:val="24"/>
          <w:lang w:eastAsia="ru-RU"/>
        </w:rPr>
        <w:t xml:space="preserve"> </w:t>
      </w:r>
      <w:proofErr w:type="spellStart"/>
      <w:r w:rsidRPr="004835E5">
        <w:rPr>
          <w:rFonts w:ascii="Times New Roman" w:eastAsia="Times New Roman" w:hAnsi="Times New Roman" w:cs="Times New Roman"/>
          <w:b/>
          <w:bCs/>
          <w:i/>
          <w:iCs/>
          <w:color w:val="4682B4"/>
          <w:sz w:val="24"/>
          <w:szCs w:val="24"/>
          <w:lang w:eastAsia="ru-RU"/>
        </w:rPr>
        <w:t>місць</w:t>
      </w:r>
      <w:proofErr w:type="spellEnd"/>
      <w:r w:rsidRPr="004835E5">
        <w:rPr>
          <w:rFonts w:ascii="Times New Roman" w:eastAsia="Times New Roman" w:hAnsi="Times New Roman" w:cs="Times New Roman"/>
          <w:b/>
          <w:bCs/>
          <w:i/>
          <w:iCs/>
          <w:color w:val="4682B4"/>
          <w:sz w:val="24"/>
          <w:szCs w:val="24"/>
          <w:lang w:eastAsia="ru-RU"/>
        </w:rPr>
        <w:t>.</w:t>
      </w:r>
    </w:p>
    <w:p w:rsidR="002A60C5" w:rsidRPr="002A60C5" w:rsidRDefault="002A60C5" w:rsidP="004835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—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Нумо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прочитаємо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proofErr w:type="gramStart"/>
      <w:r w:rsidRPr="004835E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</w:t>
      </w:r>
      <w:proofErr w:type="gramEnd"/>
      <w:r w:rsidRPr="004835E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ідручник</w:t>
      </w:r>
      <w:proofErr w:type="spellEnd"/>
      <w:r w:rsidRPr="004835E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 с. 15</w:t>
      </w:r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),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які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матеріали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нам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знадобляться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сьогодні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уроці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2A60C5" w:rsidRPr="002A60C5" w:rsidRDefault="002A60C5" w:rsidP="004835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Учні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готують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матер</w:t>
      </w:r>
      <w:proofErr w:type="gram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іали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уроку.</w:t>
      </w:r>
    </w:p>
    <w:p w:rsidR="002A60C5" w:rsidRPr="002A60C5" w:rsidRDefault="002A60C5" w:rsidP="004835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35E5">
        <w:rPr>
          <w:rFonts w:ascii="Times New Roman" w:eastAsia="Times New Roman" w:hAnsi="Times New Roman" w:cs="Times New Roman"/>
          <w:b/>
          <w:bCs/>
          <w:i/>
          <w:iCs/>
          <w:color w:val="4682B4"/>
          <w:sz w:val="24"/>
          <w:szCs w:val="24"/>
          <w:lang w:eastAsia="ru-RU"/>
        </w:rPr>
        <w:t xml:space="preserve">2) </w:t>
      </w:r>
      <w:proofErr w:type="spellStart"/>
      <w:proofErr w:type="gramStart"/>
      <w:r w:rsidRPr="004835E5">
        <w:rPr>
          <w:rFonts w:ascii="Times New Roman" w:eastAsia="Times New Roman" w:hAnsi="Times New Roman" w:cs="Times New Roman"/>
          <w:b/>
          <w:bCs/>
          <w:i/>
          <w:iCs/>
          <w:color w:val="4682B4"/>
          <w:sz w:val="24"/>
          <w:szCs w:val="24"/>
          <w:lang w:eastAsia="ru-RU"/>
        </w:rPr>
        <w:t>Посл</w:t>
      </w:r>
      <w:proofErr w:type="gramEnd"/>
      <w:r w:rsidRPr="004835E5">
        <w:rPr>
          <w:rFonts w:ascii="Times New Roman" w:eastAsia="Times New Roman" w:hAnsi="Times New Roman" w:cs="Times New Roman"/>
          <w:b/>
          <w:bCs/>
          <w:i/>
          <w:iCs/>
          <w:color w:val="4682B4"/>
          <w:sz w:val="24"/>
          <w:szCs w:val="24"/>
          <w:lang w:eastAsia="ru-RU"/>
        </w:rPr>
        <w:t>ідовність</w:t>
      </w:r>
      <w:proofErr w:type="spellEnd"/>
      <w:r w:rsidRPr="004835E5">
        <w:rPr>
          <w:rFonts w:ascii="Times New Roman" w:eastAsia="Times New Roman" w:hAnsi="Times New Roman" w:cs="Times New Roman"/>
          <w:b/>
          <w:bCs/>
          <w:i/>
          <w:iCs/>
          <w:color w:val="4682B4"/>
          <w:sz w:val="24"/>
          <w:szCs w:val="24"/>
          <w:lang w:eastAsia="ru-RU"/>
        </w:rPr>
        <w:t xml:space="preserve"> </w:t>
      </w:r>
      <w:proofErr w:type="spellStart"/>
      <w:r w:rsidRPr="004835E5">
        <w:rPr>
          <w:rFonts w:ascii="Times New Roman" w:eastAsia="Times New Roman" w:hAnsi="Times New Roman" w:cs="Times New Roman"/>
          <w:b/>
          <w:bCs/>
          <w:i/>
          <w:iCs/>
          <w:color w:val="4682B4"/>
          <w:sz w:val="24"/>
          <w:szCs w:val="24"/>
          <w:lang w:eastAsia="ru-RU"/>
        </w:rPr>
        <w:t>виконання</w:t>
      </w:r>
      <w:proofErr w:type="spellEnd"/>
      <w:r w:rsidRPr="004835E5">
        <w:rPr>
          <w:rFonts w:ascii="Times New Roman" w:eastAsia="Times New Roman" w:hAnsi="Times New Roman" w:cs="Times New Roman"/>
          <w:b/>
          <w:bCs/>
          <w:i/>
          <w:iCs/>
          <w:color w:val="4682B4"/>
          <w:sz w:val="24"/>
          <w:szCs w:val="24"/>
          <w:lang w:eastAsia="ru-RU"/>
        </w:rPr>
        <w:t xml:space="preserve"> </w:t>
      </w:r>
      <w:proofErr w:type="spellStart"/>
      <w:r w:rsidRPr="004835E5">
        <w:rPr>
          <w:rFonts w:ascii="Times New Roman" w:eastAsia="Times New Roman" w:hAnsi="Times New Roman" w:cs="Times New Roman"/>
          <w:b/>
          <w:bCs/>
          <w:i/>
          <w:iCs/>
          <w:color w:val="4682B4"/>
          <w:sz w:val="24"/>
          <w:szCs w:val="24"/>
          <w:lang w:eastAsia="ru-RU"/>
        </w:rPr>
        <w:t>роботи</w:t>
      </w:r>
      <w:proofErr w:type="spellEnd"/>
      <w:r w:rsidRPr="004835E5">
        <w:rPr>
          <w:rFonts w:ascii="Times New Roman" w:eastAsia="Times New Roman" w:hAnsi="Times New Roman" w:cs="Times New Roman"/>
          <w:b/>
          <w:bCs/>
          <w:i/>
          <w:iCs/>
          <w:color w:val="4682B4"/>
          <w:sz w:val="24"/>
          <w:szCs w:val="24"/>
          <w:lang w:eastAsia="ru-RU"/>
        </w:rPr>
        <w:t>.</w:t>
      </w:r>
    </w:p>
    <w:p w:rsidR="002A60C5" w:rsidRPr="002A60C5" w:rsidRDefault="002A60C5" w:rsidP="004835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—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Виготовте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аплікацію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Засніжені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дерева» за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зразком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власним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задумом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2A60C5" w:rsidRPr="002A60C5" w:rsidRDefault="002A60C5" w:rsidP="004835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proofErr w:type="gram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</w:t>
      </w:r>
      <w:proofErr w:type="gram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клаптиків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тканини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виріжте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трикутники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2A60C5" w:rsidRPr="002A60C5" w:rsidRDefault="002A60C5" w:rsidP="004835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На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аркуші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паперу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позначте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місця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де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будуть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наклеєні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дерева.</w:t>
      </w:r>
    </w:p>
    <w:p w:rsidR="002A60C5" w:rsidRPr="002A60C5" w:rsidRDefault="002A60C5" w:rsidP="004835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</w:t>
      </w:r>
      <w:proofErr w:type="gram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</w:t>
      </w:r>
      <w:proofErr w:type="gram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паперу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бежевого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кольору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виріжте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стовбури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дерев та наклейте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їх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основу.</w:t>
      </w:r>
    </w:p>
    <w:p w:rsidR="002A60C5" w:rsidRPr="002A60C5" w:rsidRDefault="002A60C5" w:rsidP="004835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 Наклейте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трикутники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тканини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над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стовбурами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2A60C5" w:rsidRPr="002A60C5" w:rsidRDefault="002A60C5" w:rsidP="004835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5.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Оздобте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аплікацію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лелітками</w:t>
      </w:r>
      <w:proofErr w:type="spellEnd"/>
      <w:r w:rsidRPr="002A60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Наклейте вату.</w:t>
      </w:r>
    </w:p>
    <w:p w:rsidR="002A60C5" w:rsidRPr="002A60C5" w:rsidRDefault="002A60C5" w:rsidP="004835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35E5">
        <w:rPr>
          <w:rFonts w:ascii="Times New Roman" w:eastAsia="Times New Roman" w:hAnsi="Times New Roman" w:cs="Times New Roman"/>
          <w:b/>
          <w:bCs/>
          <w:i/>
          <w:iCs/>
          <w:color w:val="4682B4"/>
          <w:sz w:val="24"/>
          <w:szCs w:val="24"/>
          <w:lang w:eastAsia="ru-RU"/>
        </w:rPr>
        <w:t xml:space="preserve">3) </w:t>
      </w:r>
      <w:proofErr w:type="spellStart"/>
      <w:r w:rsidRPr="004835E5">
        <w:rPr>
          <w:rFonts w:ascii="Times New Roman" w:eastAsia="Times New Roman" w:hAnsi="Times New Roman" w:cs="Times New Roman"/>
          <w:b/>
          <w:bCs/>
          <w:i/>
          <w:iCs/>
          <w:color w:val="4682B4"/>
          <w:sz w:val="24"/>
          <w:szCs w:val="24"/>
          <w:lang w:eastAsia="ru-RU"/>
        </w:rPr>
        <w:t>Самостійна</w:t>
      </w:r>
      <w:proofErr w:type="spellEnd"/>
      <w:r w:rsidRPr="004835E5">
        <w:rPr>
          <w:rFonts w:ascii="Times New Roman" w:eastAsia="Times New Roman" w:hAnsi="Times New Roman" w:cs="Times New Roman"/>
          <w:b/>
          <w:bCs/>
          <w:i/>
          <w:iCs/>
          <w:color w:val="4682B4"/>
          <w:sz w:val="24"/>
          <w:szCs w:val="24"/>
          <w:lang w:eastAsia="ru-RU"/>
        </w:rPr>
        <w:t xml:space="preserve"> робота </w:t>
      </w:r>
      <w:proofErr w:type="spellStart"/>
      <w:r w:rsidRPr="004835E5">
        <w:rPr>
          <w:rFonts w:ascii="Times New Roman" w:eastAsia="Times New Roman" w:hAnsi="Times New Roman" w:cs="Times New Roman"/>
          <w:b/>
          <w:bCs/>
          <w:i/>
          <w:iCs/>
          <w:color w:val="4682B4"/>
          <w:sz w:val="24"/>
          <w:szCs w:val="24"/>
          <w:lang w:eastAsia="ru-RU"/>
        </w:rPr>
        <w:t>учні</w:t>
      </w:r>
      <w:proofErr w:type="gramStart"/>
      <w:r w:rsidRPr="004835E5">
        <w:rPr>
          <w:rFonts w:ascii="Times New Roman" w:eastAsia="Times New Roman" w:hAnsi="Times New Roman" w:cs="Times New Roman"/>
          <w:b/>
          <w:bCs/>
          <w:i/>
          <w:iCs/>
          <w:color w:val="4682B4"/>
          <w:sz w:val="24"/>
          <w:szCs w:val="24"/>
          <w:lang w:eastAsia="ru-RU"/>
        </w:rPr>
        <w:t>в</w:t>
      </w:r>
      <w:proofErr w:type="spellEnd"/>
      <w:proofErr w:type="gramEnd"/>
      <w:r w:rsidRPr="004835E5">
        <w:rPr>
          <w:rFonts w:ascii="Times New Roman" w:eastAsia="Times New Roman" w:hAnsi="Times New Roman" w:cs="Times New Roman"/>
          <w:b/>
          <w:bCs/>
          <w:i/>
          <w:iCs/>
          <w:color w:val="4682B4"/>
          <w:sz w:val="24"/>
          <w:szCs w:val="24"/>
          <w:lang w:eastAsia="ru-RU"/>
        </w:rPr>
        <w:t>.</w:t>
      </w:r>
    </w:p>
    <w:p w:rsidR="004835E5" w:rsidRPr="004835E5" w:rsidRDefault="004835E5" w:rsidP="004835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4835E5" w:rsidRPr="004835E5" w:rsidRDefault="004835E5" w:rsidP="004835E5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4835E5">
        <w:rPr>
          <w:color w:val="000000"/>
        </w:rPr>
        <w:t xml:space="preserve">АПЛІКАЦІЯ </w:t>
      </w:r>
      <w:proofErr w:type="gramStart"/>
      <w:r w:rsidRPr="004835E5">
        <w:rPr>
          <w:color w:val="000000"/>
        </w:rPr>
        <w:t>З</w:t>
      </w:r>
      <w:proofErr w:type="gramEnd"/>
      <w:r w:rsidRPr="004835E5">
        <w:rPr>
          <w:color w:val="000000"/>
        </w:rPr>
        <w:t xml:space="preserve"> ВАТИ</w:t>
      </w:r>
    </w:p>
    <w:p w:rsidR="004835E5" w:rsidRPr="004835E5" w:rsidRDefault="004835E5" w:rsidP="004835E5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proofErr w:type="spellStart"/>
      <w:r w:rsidRPr="004835E5">
        <w:rPr>
          <w:rStyle w:val="a5"/>
          <w:color w:val="000000"/>
        </w:rPr>
        <w:t>Матеріали</w:t>
      </w:r>
      <w:proofErr w:type="spellEnd"/>
      <w:r w:rsidRPr="004835E5">
        <w:rPr>
          <w:color w:val="000000"/>
        </w:rPr>
        <w:t xml:space="preserve">: картон </w:t>
      </w:r>
      <w:proofErr w:type="spellStart"/>
      <w:r w:rsidRPr="004835E5">
        <w:rPr>
          <w:color w:val="000000"/>
        </w:rPr>
        <w:t>блакитного</w:t>
      </w:r>
      <w:proofErr w:type="spellEnd"/>
      <w:r w:rsidRPr="004835E5">
        <w:rPr>
          <w:color w:val="000000"/>
        </w:rPr>
        <w:t xml:space="preserve"> </w:t>
      </w:r>
      <w:proofErr w:type="spellStart"/>
      <w:r w:rsidRPr="004835E5">
        <w:rPr>
          <w:color w:val="000000"/>
        </w:rPr>
        <w:t>кольору</w:t>
      </w:r>
      <w:proofErr w:type="spellEnd"/>
      <w:r w:rsidRPr="004835E5">
        <w:rPr>
          <w:color w:val="000000"/>
        </w:rPr>
        <w:t xml:space="preserve">, </w:t>
      </w:r>
      <w:proofErr w:type="spellStart"/>
      <w:r w:rsidRPr="004835E5">
        <w:rPr>
          <w:color w:val="000000"/>
        </w:rPr>
        <w:t>коричневий</w:t>
      </w:r>
      <w:proofErr w:type="spellEnd"/>
      <w:r w:rsidRPr="004835E5">
        <w:rPr>
          <w:color w:val="000000"/>
        </w:rPr>
        <w:t xml:space="preserve"> </w:t>
      </w:r>
      <w:proofErr w:type="spellStart"/>
      <w:r w:rsidRPr="004835E5">
        <w:rPr>
          <w:color w:val="000000"/>
        </w:rPr>
        <w:t>папі</w:t>
      </w:r>
      <w:proofErr w:type="gramStart"/>
      <w:r w:rsidRPr="004835E5">
        <w:rPr>
          <w:color w:val="000000"/>
        </w:rPr>
        <w:t>р</w:t>
      </w:r>
      <w:proofErr w:type="spellEnd"/>
      <w:proofErr w:type="gramEnd"/>
      <w:r w:rsidRPr="004835E5">
        <w:rPr>
          <w:color w:val="000000"/>
        </w:rPr>
        <w:t xml:space="preserve"> (</w:t>
      </w:r>
      <w:proofErr w:type="spellStart"/>
      <w:r w:rsidRPr="004835E5">
        <w:rPr>
          <w:rStyle w:val="a5"/>
          <w:color w:val="000000"/>
        </w:rPr>
        <w:t>або</w:t>
      </w:r>
      <w:proofErr w:type="spellEnd"/>
      <w:r w:rsidRPr="004835E5">
        <w:rPr>
          <w:rStyle w:val="a5"/>
          <w:color w:val="000000"/>
        </w:rPr>
        <w:t xml:space="preserve"> </w:t>
      </w:r>
      <w:proofErr w:type="spellStart"/>
      <w:r w:rsidRPr="004835E5">
        <w:rPr>
          <w:rStyle w:val="a5"/>
          <w:color w:val="000000"/>
        </w:rPr>
        <w:t>фарба</w:t>
      </w:r>
      <w:proofErr w:type="spellEnd"/>
      <w:r w:rsidRPr="004835E5">
        <w:rPr>
          <w:color w:val="000000"/>
        </w:rPr>
        <w:t xml:space="preserve">), вата, </w:t>
      </w:r>
      <w:proofErr w:type="spellStart"/>
      <w:r w:rsidRPr="004835E5">
        <w:rPr>
          <w:color w:val="000000"/>
        </w:rPr>
        <w:t>ножиці</w:t>
      </w:r>
      <w:proofErr w:type="spellEnd"/>
      <w:r w:rsidRPr="004835E5">
        <w:rPr>
          <w:color w:val="000000"/>
        </w:rPr>
        <w:t>, клей.</w:t>
      </w:r>
    </w:p>
    <w:p w:rsidR="004835E5" w:rsidRPr="004835E5" w:rsidRDefault="004835E5" w:rsidP="004835E5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proofErr w:type="spellStart"/>
      <w:proofErr w:type="gramStart"/>
      <w:r w:rsidRPr="004835E5">
        <w:rPr>
          <w:rStyle w:val="a5"/>
          <w:color w:val="000000"/>
        </w:rPr>
        <w:t>Посл</w:t>
      </w:r>
      <w:proofErr w:type="gramEnd"/>
      <w:r w:rsidRPr="004835E5">
        <w:rPr>
          <w:rStyle w:val="a5"/>
          <w:color w:val="000000"/>
        </w:rPr>
        <w:t>ідовність</w:t>
      </w:r>
      <w:proofErr w:type="spellEnd"/>
      <w:r w:rsidRPr="004835E5">
        <w:rPr>
          <w:rStyle w:val="a5"/>
          <w:color w:val="000000"/>
        </w:rPr>
        <w:t xml:space="preserve"> </w:t>
      </w:r>
      <w:proofErr w:type="spellStart"/>
      <w:r w:rsidRPr="004835E5">
        <w:rPr>
          <w:rStyle w:val="a5"/>
          <w:color w:val="000000"/>
        </w:rPr>
        <w:t>виконання</w:t>
      </w:r>
      <w:proofErr w:type="spellEnd"/>
      <w:r w:rsidRPr="004835E5">
        <w:rPr>
          <w:rStyle w:val="a5"/>
          <w:color w:val="000000"/>
        </w:rPr>
        <w:t xml:space="preserve"> </w:t>
      </w:r>
      <w:proofErr w:type="spellStart"/>
      <w:r w:rsidRPr="004835E5">
        <w:rPr>
          <w:rStyle w:val="a5"/>
          <w:color w:val="000000"/>
        </w:rPr>
        <w:t>роботи</w:t>
      </w:r>
      <w:proofErr w:type="spellEnd"/>
    </w:p>
    <w:p w:rsidR="004835E5" w:rsidRPr="004835E5" w:rsidRDefault="004835E5" w:rsidP="004835E5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4835E5">
        <w:rPr>
          <w:color w:val="000000"/>
        </w:rPr>
        <w:t xml:space="preserve">1. </w:t>
      </w:r>
      <w:proofErr w:type="spellStart"/>
      <w:proofErr w:type="gramStart"/>
      <w:r w:rsidRPr="004835E5">
        <w:rPr>
          <w:color w:val="000000"/>
        </w:rPr>
        <w:t>П</w:t>
      </w:r>
      <w:proofErr w:type="gramEnd"/>
      <w:r w:rsidRPr="004835E5">
        <w:rPr>
          <w:color w:val="000000"/>
        </w:rPr>
        <w:t>ідготуйте</w:t>
      </w:r>
      <w:proofErr w:type="spellEnd"/>
      <w:r w:rsidRPr="004835E5">
        <w:rPr>
          <w:color w:val="000000"/>
        </w:rPr>
        <w:t xml:space="preserve"> картон-основу </w:t>
      </w:r>
      <w:proofErr w:type="spellStart"/>
      <w:r w:rsidRPr="004835E5">
        <w:rPr>
          <w:color w:val="000000"/>
        </w:rPr>
        <w:t>блакитного</w:t>
      </w:r>
      <w:proofErr w:type="spellEnd"/>
      <w:r w:rsidRPr="004835E5">
        <w:rPr>
          <w:color w:val="000000"/>
        </w:rPr>
        <w:t xml:space="preserve"> </w:t>
      </w:r>
      <w:proofErr w:type="spellStart"/>
      <w:r w:rsidRPr="004835E5">
        <w:rPr>
          <w:color w:val="000000"/>
        </w:rPr>
        <w:t>кольору</w:t>
      </w:r>
      <w:proofErr w:type="spellEnd"/>
      <w:r w:rsidRPr="004835E5">
        <w:rPr>
          <w:color w:val="000000"/>
        </w:rPr>
        <w:t>.</w:t>
      </w:r>
    </w:p>
    <w:p w:rsidR="004835E5" w:rsidRPr="004835E5" w:rsidRDefault="004835E5" w:rsidP="004835E5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4835E5">
        <w:rPr>
          <w:color w:val="000000"/>
        </w:rPr>
        <w:t xml:space="preserve">2. </w:t>
      </w:r>
      <w:proofErr w:type="spellStart"/>
      <w:r w:rsidRPr="004835E5">
        <w:rPr>
          <w:color w:val="000000"/>
        </w:rPr>
        <w:t>Виріжте</w:t>
      </w:r>
      <w:proofErr w:type="spellEnd"/>
      <w:r w:rsidRPr="004835E5">
        <w:rPr>
          <w:color w:val="000000"/>
        </w:rPr>
        <w:t xml:space="preserve"> </w:t>
      </w:r>
      <w:proofErr w:type="spellStart"/>
      <w:r w:rsidRPr="004835E5">
        <w:rPr>
          <w:color w:val="000000"/>
        </w:rPr>
        <w:t>із</w:t>
      </w:r>
      <w:proofErr w:type="spellEnd"/>
      <w:r w:rsidRPr="004835E5">
        <w:rPr>
          <w:color w:val="000000"/>
        </w:rPr>
        <w:t xml:space="preserve"> </w:t>
      </w:r>
      <w:proofErr w:type="gramStart"/>
      <w:r w:rsidRPr="004835E5">
        <w:rPr>
          <w:color w:val="000000"/>
        </w:rPr>
        <w:t>коричневого</w:t>
      </w:r>
      <w:proofErr w:type="gramEnd"/>
      <w:r w:rsidRPr="004835E5">
        <w:rPr>
          <w:color w:val="000000"/>
        </w:rPr>
        <w:t xml:space="preserve"> </w:t>
      </w:r>
      <w:proofErr w:type="spellStart"/>
      <w:r w:rsidRPr="004835E5">
        <w:rPr>
          <w:color w:val="000000"/>
        </w:rPr>
        <w:t>паперу</w:t>
      </w:r>
      <w:proofErr w:type="spellEnd"/>
      <w:r w:rsidRPr="004835E5">
        <w:rPr>
          <w:color w:val="000000"/>
        </w:rPr>
        <w:t xml:space="preserve"> </w:t>
      </w:r>
      <w:proofErr w:type="spellStart"/>
      <w:r w:rsidRPr="004835E5">
        <w:rPr>
          <w:color w:val="000000"/>
        </w:rPr>
        <w:t>стовбури</w:t>
      </w:r>
      <w:proofErr w:type="spellEnd"/>
      <w:r w:rsidRPr="004835E5">
        <w:rPr>
          <w:color w:val="000000"/>
        </w:rPr>
        <w:t xml:space="preserve">, </w:t>
      </w:r>
      <w:proofErr w:type="spellStart"/>
      <w:r w:rsidRPr="004835E5">
        <w:rPr>
          <w:color w:val="000000"/>
        </w:rPr>
        <w:t>гілки</w:t>
      </w:r>
      <w:proofErr w:type="spellEnd"/>
      <w:r w:rsidRPr="004835E5">
        <w:rPr>
          <w:color w:val="000000"/>
        </w:rPr>
        <w:t xml:space="preserve"> дерев та наклейте </w:t>
      </w:r>
      <w:proofErr w:type="spellStart"/>
      <w:r w:rsidRPr="004835E5">
        <w:rPr>
          <w:color w:val="000000"/>
        </w:rPr>
        <w:t>їх</w:t>
      </w:r>
      <w:proofErr w:type="spellEnd"/>
      <w:r w:rsidRPr="004835E5">
        <w:rPr>
          <w:color w:val="000000"/>
        </w:rPr>
        <w:t xml:space="preserve"> на основу. (</w:t>
      </w:r>
      <w:proofErr w:type="spellStart"/>
      <w:r w:rsidRPr="004835E5">
        <w:rPr>
          <w:rStyle w:val="a5"/>
          <w:color w:val="000000"/>
        </w:rPr>
        <w:t>Стовбури</w:t>
      </w:r>
      <w:proofErr w:type="spellEnd"/>
      <w:r w:rsidRPr="004835E5">
        <w:rPr>
          <w:rStyle w:val="a5"/>
          <w:color w:val="000000"/>
        </w:rPr>
        <w:t xml:space="preserve"> та </w:t>
      </w:r>
      <w:proofErr w:type="spellStart"/>
      <w:r w:rsidRPr="004835E5">
        <w:rPr>
          <w:rStyle w:val="a5"/>
          <w:color w:val="000000"/>
        </w:rPr>
        <w:t>гілки</w:t>
      </w:r>
      <w:proofErr w:type="spellEnd"/>
      <w:r w:rsidRPr="004835E5">
        <w:rPr>
          <w:rStyle w:val="a5"/>
          <w:color w:val="000000"/>
        </w:rPr>
        <w:t xml:space="preserve"> </w:t>
      </w:r>
      <w:proofErr w:type="spellStart"/>
      <w:r w:rsidRPr="004835E5">
        <w:rPr>
          <w:rStyle w:val="a5"/>
          <w:color w:val="000000"/>
        </w:rPr>
        <w:t>можна</w:t>
      </w:r>
      <w:proofErr w:type="spellEnd"/>
      <w:r w:rsidRPr="004835E5">
        <w:rPr>
          <w:rStyle w:val="a5"/>
          <w:color w:val="000000"/>
        </w:rPr>
        <w:t xml:space="preserve"> </w:t>
      </w:r>
      <w:proofErr w:type="spellStart"/>
      <w:r w:rsidRPr="004835E5">
        <w:rPr>
          <w:rStyle w:val="a5"/>
          <w:color w:val="000000"/>
        </w:rPr>
        <w:t>намалювати</w:t>
      </w:r>
      <w:proofErr w:type="spellEnd"/>
      <w:r w:rsidRPr="004835E5">
        <w:rPr>
          <w:rStyle w:val="a5"/>
          <w:color w:val="000000"/>
        </w:rPr>
        <w:t xml:space="preserve"> </w:t>
      </w:r>
      <w:proofErr w:type="gramStart"/>
      <w:r w:rsidRPr="004835E5">
        <w:rPr>
          <w:rStyle w:val="a5"/>
          <w:color w:val="000000"/>
        </w:rPr>
        <w:t>коричневою</w:t>
      </w:r>
      <w:proofErr w:type="gramEnd"/>
      <w:r w:rsidRPr="004835E5">
        <w:rPr>
          <w:rStyle w:val="a5"/>
          <w:color w:val="000000"/>
        </w:rPr>
        <w:t xml:space="preserve"> </w:t>
      </w:r>
      <w:proofErr w:type="spellStart"/>
      <w:r w:rsidRPr="004835E5">
        <w:rPr>
          <w:rStyle w:val="a5"/>
          <w:color w:val="000000"/>
        </w:rPr>
        <w:t>фарбою</w:t>
      </w:r>
      <w:proofErr w:type="spellEnd"/>
      <w:r w:rsidRPr="004835E5">
        <w:rPr>
          <w:rStyle w:val="a5"/>
          <w:color w:val="000000"/>
        </w:rPr>
        <w:t>.</w:t>
      </w:r>
      <w:r w:rsidRPr="004835E5">
        <w:rPr>
          <w:color w:val="000000"/>
        </w:rPr>
        <w:t>)</w:t>
      </w:r>
    </w:p>
    <w:p w:rsidR="004835E5" w:rsidRPr="004835E5" w:rsidRDefault="004835E5" w:rsidP="004835E5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4835E5">
        <w:rPr>
          <w:color w:val="000000"/>
        </w:rPr>
        <w:t xml:space="preserve">3. </w:t>
      </w:r>
      <w:proofErr w:type="spellStart"/>
      <w:r w:rsidRPr="004835E5">
        <w:rPr>
          <w:color w:val="000000"/>
        </w:rPr>
        <w:t>Зробіть</w:t>
      </w:r>
      <w:proofErr w:type="spellEnd"/>
      <w:r w:rsidRPr="004835E5">
        <w:rPr>
          <w:color w:val="000000"/>
        </w:rPr>
        <w:t xml:space="preserve"> </w:t>
      </w:r>
      <w:proofErr w:type="spellStart"/>
      <w:r w:rsidRPr="004835E5">
        <w:rPr>
          <w:color w:val="000000"/>
        </w:rPr>
        <w:t>із</w:t>
      </w:r>
      <w:proofErr w:type="spellEnd"/>
      <w:r w:rsidRPr="004835E5">
        <w:rPr>
          <w:color w:val="000000"/>
        </w:rPr>
        <w:t xml:space="preserve"> </w:t>
      </w:r>
      <w:proofErr w:type="spellStart"/>
      <w:r w:rsidRPr="004835E5">
        <w:rPr>
          <w:color w:val="000000"/>
        </w:rPr>
        <w:t>вати</w:t>
      </w:r>
      <w:proofErr w:type="spellEnd"/>
      <w:r w:rsidRPr="004835E5">
        <w:rPr>
          <w:color w:val="000000"/>
        </w:rPr>
        <w:t xml:space="preserve"> </w:t>
      </w:r>
      <w:proofErr w:type="spellStart"/>
      <w:r w:rsidRPr="004835E5">
        <w:rPr>
          <w:color w:val="000000"/>
        </w:rPr>
        <w:t>тоненькі</w:t>
      </w:r>
      <w:proofErr w:type="spellEnd"/>
      <w:r w:rsidRPr="004835E5">
        <w:rPr>
          <w:color w:val="000000"/>
        </w:rPr>
        <w:t xml:space="preserve"> </w:t>
      </w:r>
      <w:proofErr w:type="spellStart"/>
      <w:r w:rsidRPr="004835E5">
        <w:rPr>
          <w:color w:val="000000"/>
        </w:rPr>
        <w:t>джгутики</w:t>
      </w:r>
      <w:proofErr w:type="spellEnd"/>
      <w:r w:rsidRPr="004835E5">
        <w:rPr>
          <w:color w:val="000000"/>
        </w:rPr>
        <w:t xml:space="preserve"> (</w:t>
      </w:r>
      <w:proofErr w:type="spellStart"/>
      <w:r w:rsidRPr="004835E5">
        <w:rPr>
          <w:rStyle w:val="a5"/>
          <w:color w:val="000000"/>
        </w:rPr>
        <w:t>сніг</w:t>
      </w:r>
      <w:proofErr w:type="spellEnd"/>
      <w:r w:rsidRPr="004835E5">
        <w:rPr>
          <w:color w:val="000000"/>
        </w:rPr>
        <w:t xml:space="preserve">), наклейте </w:t>
      </w:r>
      <w:proofErr w:type="spellStart"/>
      <w:r w:rsidRPr="004835E5">
        <w:rPr>
          <w:color w:val="000000"/>
        </w:rPr>
        <w:t>їх</w:t>
      </w:r>
      <w:proofErr w:type="spellEnd"/>
      <w:r w:rsidRPr="004835E5">
        <w:rPr>
          <w:color w:val="000000"/>
        </w:rPr>
        <w:t xml:space="preserve"> на </w:t>
      </w:r>
      <w:proofErr w:type="spellStart"/>
      <w:proofErr w:type="gramStart"/>
      <w:r w:rsidRPr="004835E5">
        <w:rPr>
          <w:color w:val="000000"/>
        </w:rPr>
        <w:t>г</w:t>
      </w:r>
      <w:proofErr w:type="gramEnd"/>
      <w:r w:rsidRPr="004835E5">
        <w:rPr>
          <w:color w:val="000000"/>
        </w:rPr>
        <w:t>ілки</w:t>
      </w:r>
      <w:proofErr w:type="spellEnd"/>
      <w:r w:rsidRPr="004835E5">
        <w:rPr>
          <w:color w:val="000000"/>
        </w:rPr>
        <w:t>. (</w:t>
      </w:r>
      <w:proofErr w:type="spellStart"/>
      <w:r w:rsidRPr="004835E5">
        <w:rPr>
          <w:rStyle w:val="a5"/>
          <w:color w:val="000000"/>
        </w:rPr>
        <w:t>Утворяться</w:t>
      </w:r>
      <w:proofErr w:type="spellEnd"/>
      <w:r w:rsidRPr="004835E5">
        <w:rPr>
          <w:rStyle w:val="a5"/>
          <w:color w:val="000000"/>
        </w:rPr>
        <w:t xml:space="preserve"> </w:t>
      </w:r>
      <w:proofErr w:type="spellStart"/>
      <w:r w:rsidRPr="004835E5">
        <w:rPr>
          <w:rStyle w:val="a5"/>
          <w:color w:val="000000"/>
        </w:rPr>
        <w:t>засніжені</w:t>
      </w:r>
      <w:proofErr w:type="spellEnd"/>
      <w:r w:rsidRPr="004835E5">
        <w:rPr>
          <w:rStyle w:val="a5"/>
          <w:color w:val="000000"/>
        </w:rPr>
        <w:t xml:space="preserve"> дерева.</w:t>
      </w:r>
      <w:r w:rsidRPr="004835E5">
        <w:rPr>
          <w:color w:val="000000"/>
        </w:rPr>
        <w:t>)</w:t>
      </w:r>
    </w:p>
    <w:p w:rsidR="004835E5" w:rsidRPr="004835E5" w:rsidRDefault="004835E5" w:rsidP="004835E5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ins w:id="1" w:author="Unknown"/>
          <w:color w:val="000000"/>
        </w:rPr>
      </w:pPr>
      <w:ins w:id="2" w:author="Unknown">
        <w:r w:rsidRPr="004835E5">
          <w:rPr>
            <w:color w:val="000000"/>
          </w:rPr>
          <w:t xml:space="preserve">4. </w:t>
        </w:r>
        <w:proofErr w:type="spellStart"/>
        <w:r w:rsidRPr="004835E5">
          <w:rPr>
            <w:color w:val="000000"/>
          </w:rPr>
          <w:t>Зробіть</w:t>
        </w:r>
        <w:proofErr w:type="spellEnd"/>
        <w:r w:rsidRPr="004835E5">
          <w:rPr>
            <w:color w:val="000000"/>
          </w:rPr>
          <w:t xml:space="preserve"> </w:t>
        </w:r>
        <w:proofErr w:type="spellStart"/>
        <w:r w:rsidRPr="004835E5">
          <w:rPr>
            <w:color w:val="000000"/>
          </w:rPr>
          <w:t>із</w:t>
        </w:r>
        <w:proofErr w:type="spellEnd"/>
        <w:r w:rsidRPr="004835E5">
          <w:rPr>
            <w:color w:val="000000"/>
          </w:rPr>
          <w:t xml:space="preserve"> </w:t>
        </w:r>
        <w:proofErr w:type="spellStart"/>
        <w:r w:rsidRPr="004835E5">
          <w:rPr>
            <w:color w:val="000000"/>
          </w:rPr>
          <w:t>ватних</w:t>
        </w:r>
        <w:proofErr w:type="spellEnd"/>
        <w:r w:rsidRPr="004835E5">
          <w:rPr>
            <w:color w:val="000000"/>
          </w:rPr>
          <w:t xml:space="preserve"> </w:t>
        </w:r>
        <w:proofErr w:type="spellStart"/>
        <w:r w:rsidRPr="004835E5">
          <w:rPr>
            <w:color w:val="000000"/>
          </w:rPr>
          <w:t>джгутиків</w:t>
        </w:r>
        <w:proofErr w:type="spellEnd"/>
        <w:r w:rsidRPr="004835E5">
          <w:rPr>
            <w:color w:val="000000"/>
          </w:rPr>
          <w:t xml:space="preserve"> </w:t>
        </w:r>
        <w:proofErr w:type="spellStart"/>
        <w:r w:rsidRPr="004835E5">
          <w:rPr>
            <w:color w:val="000000"/>
          </w:rPr>
          <w:t>хмаринки</w:t>
        </w:r>
        <w:proofErr w:type="spellEnd"/>
        <w:r w:rsidRPr="004835E5">
          <w:rPr>
            <w:color w:val="000000"/>
          </w:rPr>
          <w:t xml:space="preserve">, </w:t>
        </w:r>
        <w:proofErr w:type="spellStart"/>
        <w:r w:rsidRPr="004835E5">
          <w:rPr>
            <w:color w:val="000000"/>
          </w:rPr>
          <w:t>кучугури</w:t>
        </w:r>
        <w:proofErr w:type="spellEnd"/>
        <w:r w:rsidRPr="004835E5">
          <w:rPr>
            <w:color w:val="000000"/>
          </w:rPr>
          <w:t xml:space="preserve"> </w:t>
        </w:r>
        <w:proofErr w:type="spellStart"/>
        <w:r w:rsidRPr="004835E5">
          <w:rPr>
            <w:color w:val="000000"/>
          </w:rPr>
          <w:t>снігу</w:t>
        </w:r>
        <w:proofErr w:type="spellEnd"/>
        <w:r w:rsidRPr="004835E5">
          <w:rPr>
            <w:color w:val="000000"/>
          </w:rPr>
          <w:t>.</w:t>
        </w:r>
      </w:ins>
    </w:p>
    <w:p w:rsidR="004835E5" w:rsidRPr="004835E5" w:rsidRDefault="004835E5" w:rsidP="004835E5">
      <w:pPr>
        <w:pStyle w:val="center"/>
        <w:shd w:val="clear" w:color="auto" w:fill="FFFFFF"/>
        <w:spacing w:before="0" w:beforeAutospacing="0" w:after="0" w:afterAutospacing="0" w:line="360" w:lineRule="auto"/>
        <w:jc w:val="center"/>
        <w:rPr>
          <w:ins w:id="3" w:author="Unknown"/>
          <w:color w:val="000000"/>
        </w:rPr>
      </w:pPr>
      <w:r w:rsidRPr="004835E5">
        <w:rPr>
          <w:noProof/>
          <w:color w:val="000000"/>
        </w:rPr>
        <w:lastRenderedPageBreak/>
        <w:drawing>
          <wp:inline distT="0" distB="0" distL="0" distR="0" wp14:anchorId="1295AD69" wp14:editId="132A4B05">
            <wp:extent cx="3419475" cy="2705100"/>
            <wp:effectExtent l="0" t="0" r="9525" b="0"/>
            <wp:docPr id="2" name="Рисунок 2" descr="https://nuschool.com.ua/lessons/world/2klas_1/2klas_1.files/image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75" descr="https://nuschool.com.ua/lessons/world/2klas_1/2klas_1.files/image01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5E5" w:rsidRPr="004835E5" w:rsidRDefault="004835E5" w:rsidP="004835E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4835E5" w:rsidRPr="00483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673"/>
    <w:rsid w:val="00010D09"/>
    <w:rsid w:val="0001297E"/>
    <w:rsid w:val="00017CA4"/>
    <w:rsid w:val="00056684"/>
    <w:rsid w:val="0005730B"/>
    <w:rsid w:val="00076724"/>
    <w:rsid w:val="00086149"/>
    <w:rsid w:val="000B39F4"/>
    <w:rsid w:val="000C4467"/>
    <w:rsid w:val="000E590B"/>
    <w:rsid w:val="000E5B24"/>
    <w:rsid w:val="00116ECB"/>
    <w:rsid w:val="0013290B"/>
    <w:rsid w:val="00142FF6"/>
    <w:rsid w:val="00152F21"/>
    <w:rsid w:val="001532AB"/>
    <w:rsid w:val="00155A67"/>
    <w:rsid w:val="0015747D"/>
    <w:rsid w:val="0018215B"/>
    <w:rsid w:val="0019264A"/>
    <w:rsid w:val="001C5E1C"/>
    <w:rsid w:val="001D4086"/>
    <w:rsid w:val="001D6188"/>
    <w:rsid w:val="001E3150"/>
    <w:rsid w:val="001E4A7F"/>
    <w:rsid w:val="001F3A09"/>
    <w:rsid w:val="00212D0C"/>
    <w:rsid w:val="00221FAE"/>
    <w:rsid w:val="0023021D"/>
    <w:rsid w:val="00237994"/>
    <w:rsid w:val="00257CD2"/>
    <w:rsid w:val="002625B2"/>
    <w:rsid w:val="00270EEC"/>
    <w:rsid w:val="00271E57"/>
    <w:rsid w:val="00280486"/>
    <w:rsid w:val="00281AFD"/>
    <w:rsid w:val="00285BA8"/>
    <w:rsid w:val="00286A55"/>
    <w:rsid w:val="002A60C5"/>
    <w:rsid w:val="002E083C"/>
    <w:rsid w:val="002E61DE"/>
    <w:rsid w:val="002F6B3B"/>
    <w:rsid w:val="00305219"/>
    <w:rsid w:val="00307320"/>
    <w:rsid w:val="00311612"/>
    <w:rsid w:val="00311D53"/>
    <w:rsid w:val="00313510"/>
    <w:rsid w:val="003355BE"/>
    <w:rsid w:val="00360CDA"/>
    <w:rsid w:val="00375E74"/>
    <w:rsid w:val="00392CED"/>
    <w:rsid w:val="003935CD"/>
    <w:rsid w:val="003A1733"/>
    <w:rsid w:val="003A1E87"/>
    <w:rsid w:val="003A396D"/>
    <w:rsid w:val="003A5780"/>
    <w:rsid w:val="003B1B2E"/>
    <w:rsid w:val="003B5F09"/>
    <w:rsid w:val="003E7117"/>
    <w:rsid w:val="00433705"/>
    <w:rsid w:val="00437D41"/>
    <w:rsid w:val="004633BF"/>
    <w:rsid w:val="004760B1"/>
    <w:rsid w:val="004835E5"/>
    <w:rsid w:val="0048446F"/>
    <w:rsid w:val="004A34B1"/>
    <w:rsid w:val="004B1728"/>
    <w:rsid w:val="004D0CCD"/>
    <w:rsid w:val="004D4C1C"/>
    <w:rsid w:val="004E0248"/>
    <w:rsid w:val="004F15C7"/>
    <w:rsid w:val="00502150"/>
    <w:rsid w:val="00504974"/>
    <w:rsid w:val="00506ED8"/>
    <w:rsid w:val="005327C1"/>
    <w:rsid w:val="005441C1"/>
    <w:rsid w:val="00544AA4"/>
    <w:rsid w:val="005621B4"/>
    <w:rsid w:val="005A45FB"/>
    <w:rsid w:val="005D0DDE"/>
    <w:rsid w:val="005D72D7"/>
    <w:rsid w:val="005E1543"/>
    <w:rsid w:val="005F19B7"/>
    <w:rsid w:val="005F209D"/>
    <w:rsid w:val="005F323D"/>
    <w:rsid w:val="00601F9C"/>
    <w:rsid w:val="00602A0F"/>
    <w:rsid w:val="00605DCB"/>
    <w:rsid w:val="006179A7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B21A7"/>
    <w:rsid w:val="006D6043"/>
    <w:rsid w:val="006E3CE8"/>
    <w:rsid w:val="006F69C1"/>
    <w:rsid w:val="00707A14"/>
    <w:rsid w:val="00711CEF"/>
    <w:rsid w:val="0071328E"/>
    <w:rsid w:val="00720918"/>
    <w:rsid w:val="00722D82"/>
    <w:rsid w:val="007627D4"/>
    <w:rsid w:val="007854EC"/>
    <w:rsid w:val="0079179B"/>
    <w:rsid w:val="007A0E9B"/>
    <w:rsid w:val="007A7DD4"/>
    <w:rsid w:val="007B47C0"/>
    <w:rsid w:val="007D2144"/>
    <w:rsid w:val="007D3481"/>
    <w:rsid w:val="007E5C62"/>
    <w:rsid w:val="007F0646"/>
    <w:rsid w:val="00806D07"/>
    <w:rsid w:val="00816F6D"/>
    <w:rsid w:val="00817FA6"/>
    <w:rsid w:val="0083722E"/>
    <w:rsid w:val="00843068"/>
    <w:rsid w:val="00843464"/>
    <w:rsid w:val="00861139"/>
    <w:rsid w:val="008623B1"/>
    <w:rsid w:val="00862404"/>
    <w:rsid w:val="00864E05"/>
    <w:rsid w:val="00867F6B"/>
    <w:rsid w:val="00873A26"/>
    <w:rsid w:val="008744CE"/>
    <w:rsid w:val="00876CF3"/>
    <w:rsid w:val="00883DB5"/>
    <w:rsid w:val="00892939"/>
    <w:rsid w:val="008A425E"/>
    <w:rsid w:val="008C02A6"/>
    <w:rsid w:val="008D00BC"/>
    <w:rsid w:val="008F7A1D"/>
    <w:rsid w:val="00914F33"/>
    <w:rsid w:val="00936199"/>
    <w:rsid w:val="00960561"/>
    <w:rsid w:val="00961467"/>
    <w:rsid w:val="009667C1"/>
    <w:rsid w:val="00972CC5"/>
    <w:rsid w:val="00980601"/>
    <w:rsid w:val="009A497C"/>
    <w:rsid w:val="009B1717"/>
    <w:rsid w:val="009B4673"/>
    <w:rsid w:val="009C01CD"/>
    <w:rsid w:val="009D1B4E"/>
    <w:rsid w:val="009F305A"/>
    <w:rsid w:val="009F58D1"/>
    <w:rsid w:val="00A00A61"/>
    <w:rsid w:val="00A018A5"/>
    <w:rsid w:val="00A02403"/>
    <w:rsid w:val="00A324BC"/>
    <w:rsid w:val="00A44786"/>
    <w:rsid w:val="00A464E3"/>
    <w:rsid w:val="00A52944"/>
    <w:rsid w:val="00A66427"/>
    <w:rsid w:val="00A66593"/>
    <w:rsid w:val="00A738BA"/>
    <w:rsid w:val="00A74EC6"/>
    <w:rsid w:val="00A77150"/>
    <w:rsid w:val="00A843B8"/>
    <w:rsid w:val="00A97424"/>
    <w:rsid w:val="00AC6294"/>
    <w:rsid w:val="00AF323B"/>
    <w:rsid w:val="00AF7F9E"/>
    <w:rsid w:val="00B005A6"/>
    <w:rsid w:val="00B059EC"/>
    <w:rsid w:val="00B11782"/>
    <w:rsid w:val="00B2141E"/>
    <w:rsid w:val="00B22D5C"/>
    <w:rsid w:val="00B25E35"/>
    <w:rsid w:val="00B34A39"/>
    <w:rsid w:val="00B43966"/>
    <w:rsid w:val="00B47520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56263"/>
    <w:rsid w:val="00C84488"/>
    <w:rsid w:val="00CA7B1C"/>
    <w:rsid w:val="00CB0EE3"/>
    <w:rsid w:val="00CC0B2E"/>
    <w:rsid w:val="00CD02CF"/>
    <w:rsid w:val="00CD371B"/>
    <w:rsid w:val="00CE0B7E"/>
    <w:rsid w:val="00CE25CA"/>
    <w:rsid w:val="00CE6390"/>
    <w:rsid w:val="00D03DE4"/>
    <w:rsid w:val="00D04AC8"/>
    <w:rsid w:val="00D06B64"/>
    <w:rsid w:val="00D07D00"/>
    <w:rsid w:val="00D65B8D"/>
    <w:rsid w:val="00D87474"/>
    <w:rsid w:val="00D8758E"/>
    <w:rsid w:val="00D92ACF"/>
    <w:rsid w:val="00D97EEB"/>
    <w:rsid w:val="00DB64EA"/>
    <w:rsid w:val="00DC505C"/>
    <w:rsid w:val="00DD7822"/>
    <w:rsid w:val="00DE36E9"/>
    <w:rsid w:val="00DE7706"/>
    <w:rsid w:val="00DF14F6"/>
    <w:rsid w:val="00DF536C"/>
    <w:rsid w:val="00E17877"/>
    <w:rsid w:val="00E27DFC"/>
    <w:rsid w:val="00E320B4"/>
    <w:rsid w:val="00E55434"/>
    <w:rsid w:val="00E7109D"/>
    <w:rsid w:val="00E74F4F"/>
    <w:rsid w:val="00E94CA7"/>
    <w:rsid w:val="00EA3F3C"/>
    <w:rsid w:val="00EB7984"/>
    <w:rsid w:val="00EC37A2"/>
    <w:rsid w:val="00ED066F"/>
    <w:rsid w:val="00EF4D5A"/>
    <w:rsid w:val="00F02583"/>
    <w:rsid w:val="00F175F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A6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A60C5"/>
    <w:rPr>
      <w:b/>
      <w:bCs/>
    </w:rPr>
  </w:style>
  <w:style w:type="character" w:styleId="a5">
    <w:name w:val="Emphasis"/>
    <w:basedOn w:val="a0"/>
    <w:uiPriority w:val="20"/>
    <w:qFormat/>
    <w:rsid w:val="002A60C5"/>
    <w:rPr>
      <w:i/>
      <w:iCs/>
    </w:rPr>
  </w:style>
  <w:style w:type="character" w:styleId="a6">
    <w:name w:val="Hyperlink"/>
    <w:basedOn w:val="a0"/>
    <w:uiPriority w:val="99"/>
    <w:semiHidden/>
    <w:unhideWhenUsed/>
    <w:rsid w:val="002A60C5"/>
    <w:rPr>
      <w:color w:val="0000FF"/>
      <w:u w:val="single"/>
    </w:rPr>
  </w:style>
  <w:style w:type="paragraph" w:customStyle="1" w:styleId="center">
    <w:name w:val="center"/>
    <w:basedOn w:val="a"/>
    <w:rsid w:val="002A6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A6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A60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A6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A60C5"/>
    <w:rPr>
      <w:b/>
      <w:bCs/>
    </w:rPr>
  </w:style>
  <w:style w:type="character" w:styleId="a5">
    <w:name w:val="Emphasis"/>
    <w:basedOn w:val="a0"/>
    <w:uiPriority w:val="20"/>
    <w:qFormat/>
    <w:rsid w:val="002A60C5"/>
    <w:rPr>
      <w:i/>
      <w:iCs/>
    </w:rPr>
  </w:style>
  <w:style w:type="character" w:styleId="a6">
    <w:name w:val="Hyperlink"/>
    <w:basedOn w:val="a0"/>
    <w:uiPriority w:val="99"/>
    <w:semiHidden/>
    <w:unhideWhenUsed/>
    <w:rsid w:val="002A60C5"/>
    <w:rPr>
      <w:color w:val="0000FF"/>
      <w:u w:val="single"/>
    </w:rPr>
  </w:style>
  <w:style w:type="paragraph" w:customStyle="1" w:styleId="center">
    <w:name w:val="center"/>
    <w:basedOn w:val="a"/>
    <w:rsid w:val="002A6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A6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A60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4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799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1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761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3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8049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1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3865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5983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7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2022-01-28T14:39:00Z</dcterms:created>
  <dcterms:modified xsi:type="dcterms:W3CDTF">2022-01-28T14:46:00Z</dcterms:modified>
</cp:coreProperties>
</file>