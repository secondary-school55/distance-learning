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70" w:rsidRPr="0054254A" w:rsidRDefault="001224BD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 w:eastAsia="ru-RU"/>
        </w:rPr>
      </w:pPr>
      <w:r w:rsidRPr="001224BD">
        <w:rPr>
          <w:rFonts w:ascii="Arial" w:eastAsia="Times New Roman" w:hAnsi="Arial" w:cs="Arial"/>
          <w:b/>
          <w:bCs/>
          <w:color w:val="292B2C"/>
          <w:sz w:val="27"/>
          <w:szCs w:val="27"/>
          <w:lang w:eastAsia="ru-RU"/>
        </w:rPr>
        <w:br/>
      </w:r>
      <w:r w:rsidR="0054254A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ru-RU"/>
        </w:rPr>
        <w:t xml:space="preserve">Тема: </w:t>
      </w:r>
      <w:proofErr w:type="spellStart"/>
      <w:r w:rsidR="0054254A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ru-RU"/>
        </w:rPr>
        <w:t>Кіммерій</w:t>
      </w:r>
      <w:proofErr w:type="spellEnd"/>
      <w:r w:rsidR="0054254A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val="uk-UA" w:eastAsia="ru-RU"/>
        </w:rPr>
        <w:t>ці на території України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суспільного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розвитку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племен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кіммерійців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 у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ранньої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залізної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з’ясувати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причини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майнової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соціальної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нерівності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найдавніших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держав на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вміння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порівнювати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структурно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>логічні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історичними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текстами,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ілюстраціями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познайомити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поняттями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стійкий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інтерес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уроку</w:t>
      </w:r>
    </w:p>
    <w:p w:rsidR="00073570" w:rsidRDefault="0054254A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*</w:t>
      </w:r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Край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пануванню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кам’яних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знарядь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праці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покладений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внаслідок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відкриття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бронзи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сплаву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міді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олова, яка не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поступалася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міцністю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камінню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обробляти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легше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 того ж,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знаряддя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виготовлені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бронзи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зручніше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Разом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тим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покладі</w:t>
      </w:r>
      <w:proofErr w:type="gram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олова  та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міді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недостатньо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Відкриття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заліза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І тис</w:t>
      </w:r>
      <w:proofErr w:type="gram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gram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gram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  н.  е.  дало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поштовх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до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масового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застосування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металевих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знарядь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безсумнівно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призвело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суттєвих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суспільства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2219" w:rsidRPr="00742219" w:rsidRDefault="00742219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Поміркуйте</w:t>
      </w: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як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вплинуло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відкриття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суспільне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господарське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37"/>
        <w:gridCol w:w="1898"/>
        <w:gridCol w:w="1199"/>
        <w:gridCol w:w="1777"/>
        <w:gridCol w:w="1769"/>
        <w:gridCol w:w="1505"/>
      </w:tblGrid>
      <w:tr w:rsidR="00073570" w:rsidRPr="00073570" w:rsidTr="00073570">
        <w:trPr>
          <w:tblCellSpacing w:w="0" w:type="dxa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Відкриття</w:t>
            </w:r>
            <w:proofErr w:type="spellEnd"/>
          </w:p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залі</w:t>
            </w:r>
            <w:proofErr w:type="gram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</w:t>
            </w:r>
            <w:proofErr w:type="spellEnd"/>
            <w:proofErr w:type="gram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Зростання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продуктивності</w:t>
            </w:r>
            <w:proofErr w:type="spellEnd"/>
          </w:p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праці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Розвиток</w:t>
            </w:r>
            <w:proofErr w:type="spellEnd"/>
          </w:p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торгі</w:t>
            </w:r>
            <w:proofErr w:type="gram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</w:t>
            </w:r>
            <w:proofErr w:type="gramEnd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Виникнення</w:t>
            </w:r>
            <w:proofErr w:type="spellEnd"/>
          </w:p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майнової</w:t>
            </w:r>
            <w:proofErr w:type="spellEnd"/>
          </w:p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нерівності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Перехід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родової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сусідської</w:t>
            </w:r>
            <w:proofErr w:type="spellEnd"/>
          </w:p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общини</w:t>
            </w:r>
            <w:proofErr w:type="spell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Виникнення</w:t>
            </w:r>
            <w:proofErr w:type="spellEnd"/>
          </w:p>
          <w:p w:rsidR="00073570" w:rsidRPr="00073570" w:rsidRDefault="00073570" w:rsidP="0007357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держави</w:t>
            </w:r>
            <w:proofErr w:type="spellEnd"/>
          </w:p>
        </w:tc>
      </w:tr>
    </w:tbl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заліза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збіглася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приходом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кочовиків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Сходу на початку І тис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н. е.</w:t>
      </w:r>
    </w:p>
    <w:p w:rsidR="00073570" w:rsidRPr="00073570" w:rsidRDefault="0054254A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</w:t>
      </w:r>
      <w:r w:rsidR="00073570"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="00073570"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Вивчення</w:t>
      </w:r>
      <w:proofErr w:type="spellEnd"/>
      <w:r w:rsidR="00073570"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нового </w:t>
      </w:r>
      <w:proofErr w:type="spellStart"/>
      <w:proofErr w:type="gramStart"/>
      <w:r w:rsidR="00073570"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</w:t>
      </w:r>
      <w:proofErr w:type="gramEnd"/>
      <w:r w:rsidR="00073570"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іалу</w:t>
      </w:r>
      <w:proofErr w:type="spellEnd"/>
    </w:p>
    <w:p w:rsidR="00742219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текст </w:t>
      </w:r>
      <w:r w:rsidR="0074221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параграфа 30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ідручника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відповісти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742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запитання</w:t>
      </w:r>
      <w:proofErr w:type="spellEnd"/>
      <w:r w:rsidR="00742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742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742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42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містяться</w:t>
      </w:r>
      <w:proofErr w:type="spellEnd"/>
      <w:r w:rsidR="00742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221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кінці параграфа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Знайдіть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та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покажіть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розселення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кіммерійців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Знайдіть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сучасній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історичних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можемо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дізнатися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кіммерійців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заняття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кіммерійців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зкажіть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устрій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 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таблицею.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8"/>
        <w:gridCol w:w="3443"/>
        <w:gridCol w:w="4590"/>
      </w:tblGrid>
      <w:tr w:rsidR="00073570" w:rsidRPr="00073570" w:rsidTr="00073570">
        <w:trPr>
          <w:trHeight w:val="300"/>
        </w:trPr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Час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існування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території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України</w:t>
            </w:r>
            <w:proofErr w:type="spellEnd"/>
          </w:p>
        </w:tc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ІХ—VII </w:t>
            </w:r>
            <w:proofErr w:type="spellStart"/>
            <w:proofErr w:type="gram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ст</w:t>
            </w:r>
            <w:proofErr w:type="spellEnd"/>
            <w:proofErr w:type="gram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до н. е.</w:t>
            </w:r>
          </w:p>
        </w:tc>
        <w:tc>
          <w:tcPr>
            <w:tcW w:w="2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VII—ІІІ ст. до н. е.</w:t>
            </w:r>
          </w:p>
        </w:tc>
      </w:tr>
      <w:tr w:rsidR="00073570" w:rsidRPr="00073570" w:rsidTr="00073570">
        <w:trPr>
          <w:trHeight w:val="300"/>
        </w:trPr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Населення</w:t>
            </w:r>
            <w:proofErr w:type="spellEnd"/>
          </w:p>
        </w:tc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Кіммерійці</w:t>
            </w:r>
            <w:proofErr w:type="spellEnd"/>
          </w:p>
        </w:tc>
        <w:tc>
          <w:tcPr>
            <w:tcW w:w="2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Скіфи</w:t>
            </w:r>
            <w:proofErr w:type="spellEnd"/>
          </w:p>
        </w:tc>
      </w:tr>
      <w:tr w:rsidR="00073570" w:rsidRPr="00073570" w:rsidTr="00073570">
        <w:trPr>
          <w:trHeight w:val="300"/>
        </w:trPr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Територія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яку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займали</w:t>
            </w:r>
            <w:proofErr w:type="spellEnd"/>
          </w:p>
        </w:tc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П</w:t>
            </w:r>
            <w:proofErr w:type="gram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івнічне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Причорномор’я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Крим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, Тамань</w:t>
            </w:r>
          </w:p>
        </w:tc>
        <w:tc>
          <w:tcPr>
            <w:tcW w:w="2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Прикубанські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степи, </w:t>
            </w:r>
            <w:proofErr w:type="spellStart"/>
            <w:proofErr w:type="gram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П</w:t>
            </w:r>
            <w:proofErr w:type="gram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івнічний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Кавказ,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Північне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Причорномор’я</w:t>
            </w:r>
            <w:proofErr w:type="spellEnd"/>
          </w:p>
        </w:tc>
      </w:tr>
      <w:tr w:rsidR="00073570" w:rsidRPr="00073570" w:rsidTr="00073570">
        <w:trPr>
          <w:trHeight w:val="300"/>
        </w:trPr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Основні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заняття</w:t>
            </w:r>
            <w:proofErr w:type="spellEnd"/>
          </w:p>
        </w:tc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Кочове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скотарство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конярство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),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орне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землеробство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, ремесло (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обробка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заліза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),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торгівля</w:t>
            </w:r>
            <w:proofErr w:type="spellEnd"/>
          </w:p>
        </w:tc>
        <w:tc>
          <w:tcPr>
            <w:tcW w:w="2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Кочове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скотарство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орне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землеробство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ремесло,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торгівля</w:t>
            </w:r>
            <w:proofErr w:type="spellEnd"/>
          </w:p>
        </w:tc>
      </w:tr>
      <w:tr w:rsidR="00073570" w:rsidRPr="00073570" w:rsidTr="00073570">
        <w:trPr>
          <w:trHeight w:val="300"/>
        </w:trPr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Суспі</w:t>
            </w:r>
            <w:proofErr w:type="gram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льне</w:t>
            </w:r>
            <w:proofErr w:type="spellEnd"/>
            <w:proofErr w:type="gram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життя</w:t>
            </w:r>
            <w:proofErr w:type="spellEnd"/>
          </w:p>
        </w:tc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Військово-політичні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союзи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племен,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перехід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станово-класового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суспільства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, рабство</w:t>
            </w:r>
          </w:p>
        </w:tc>
        <w:tc>
          <w:tcPr>
            <w:tcW w:w="2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Розподіл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на три 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групи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населення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скотарів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землеробів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царі</w:t>
            </w:r>
            <w:proofErr w:type="gram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. Влада належала царям та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заможній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племінній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верхівці</w:t>
            </w:r>
            <w:proofErr w:type="spellEnd"/>
          </w:p>
        </w:tc>
      </w:tr>
      <w:tr w:rsidR="00073570" w:rsidRPr="00073570" w:rsidTr="00073570">
        <w:trPr>
          <w:trHeight w:val="300"/>
        </w:trPr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gram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З</w:t>
            </w:r>
            <w:proofErr w:type="gram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ким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воювали</w:t>
            </w:r>
            <w:proofErr w:type="spellEnd"/>
          </w:p>
        </w:tc>
        <w:tc>
          <w:tcPr>
            <w:tcW w:w="1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Урарту,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Ассирія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</w:t>
            </w:r>
            <w:proofErr w:type="spellStart"/>
            <w:proofErr w:type="gram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Фр</w:t>
            </w:r>
            <w:proofErr w:type="gram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ігія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Лідія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Скіфи</w:t>
            </w:r>
            <w:proofErr w:type="spellEnd"/>
          </w:p>
        </w:tc>
        <w:tc>
          <w:tcPr>
            <w:tcW w:w="2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73570" w:rsidRPr="00073570" w:rsidRDefault="00073570" w:rsidP="0055018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</w:pP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Перський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цар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Дарій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І,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Македонський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цар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Філіпп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 ІІ,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Мідія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Лідія</w:t>
            </w:r>
            <w:proofErr w:type="spellEnd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73570">
              <w:rPr>
                <w:rFonts w:ascii="Times New Roman" w:eastAsia="Times New Roman" w:hAnsi="Times New Roman" w:cs="Times New Roman"/>
                <w:color w:val="292B2C"/>
                <w:sz w:val="28"/>
                <w:szCs w:val="28"/>
                <w:lang w:eastAsia="ru-RU"/>
              </w:rPr>
              <w:t>сармати</w:t>
            </w:r>
            <w:proofErr w:type="spellEnd"/>
          </w:p>
        </w:tc>
      </w:tr>
    </w:tbl>
    <w:p w:rsidR="00073570" w:rsidRPr="00742219" w:rsidRDefault="0054254A" w:rsidP="00073570">
      <w:pPr>
        <w:shd w:val="clear" w:color="auto" w:fill="FFFFFF"/>
        <w:spacing w:after="100" w:afterAutospacing="1" w:line="240" w:lineRule="auto"/>
        <w:rPr>
          <w:ins w:id="0" w:author="Unknown"/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ІІ</w:t>
      </w:r>
      <w:ins w:id="1" w:author="Unknown"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. </w:t>
        </w:r>
        <w:proofErr w:type="spellStart"/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Закріплення</w:t>
        </w:r>
        <w:proofErr w:type="spellEnd"/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знань</w:t>
        </w:r>
        <w:proofErr w:type="spellEnd"/>
      </w:ins>
    </w:p>
    <w:p w:rsidR="0054254A" w:rsidRDefault="00742219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r w:rsidRPr="0074221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1</w:t>
      </w:r>
      <w:r w:rsidRPr="005425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proofErr w:type="spellStart"/>
      <w:ins w:id="2" w:author="Unknown">
        <w:r w:rsidR="00073570" w:rsidRPr="0054254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вибрати</w:t>
        </w:r>
        <w:proofErr w:type="spellEnd"/>
        <w:r w:rsidR="00073570" w:rsidRPr="0054254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="00073570" w:rsidRPr="0054254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ті</w:t>
        </w:r>
      </w:ins>
      <w:proofErr w:type="spellEnd"/>
      <w:r w:rsidR="0054254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твердження</w:t>
      </w:r>
      <w:ins w:id="3" w:author="Unknown"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, </w:t>
        </w:r>
        <w:proofErr w:type="spellStart"/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що</w:t>
        </w:r>
        <w:proofErr w:type="spellEnd"/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стосуються</w:t>
        </w:r>
        <w:proofErr w:type="spellEnd"/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кіммерійців</w:t>
        </w:r>
        <w:proofErr w:type="spellEnd"/>
        <w:r w:rsidR="00073570"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ins w:id="4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1. Ховали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померлих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царів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gram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у</w:t>
        </w:r>
        <w:proofErr w:type="gram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курганах. 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ins w:id="5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2.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Їм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належить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першість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у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використанні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коней для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верхової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їзди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. 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ins w:id="6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3.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Воювали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з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Урарту. 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ins w:id="7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4.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Вважали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,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що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походять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від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 Геракла та</w:t>
        </w:r>
        <w:proofErr w:type="gram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Д</w:t>
        </w:r>
        <w:proofErr w:type="gram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іви-Змії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. 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ins w:id="8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5. Пектораль. 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ins w:id="9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6. Першими почали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використовувати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кінську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збрую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. </w:t>
        </w:r>
      </w:ins>
    </w:p>
    <w:p w:rsidR="00073570" w:rsidRPr="00742219" w:rsidRDefault="00073570" w:rsidP="00073570">
      <w:pPr>
        <w:shd w:val="clear" w:color="auto" w:fill="FFFFFF"/>
        <w:spacing w:after="100" w:afterAutospacing="1" w:line="240" w:lineRule="auto"/>
        <w:rPr>
          <w:ins w:id="10" w:author="Unknown"/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ins w:id="11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7. На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нашій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території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перебували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у І</w:t>
        </w:r>
        <w:proofErr w:type="gram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Х</w:t>
        </w:r>
        <w:proofErr w:type="gram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—IV ст. до н. е. (К)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ins w:id="12" w:author="Unknown">
        <w:r w:rsidRPr="0074221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8. </w:t>
        </w:r>
        <w:proofErr w:type="spellStart"/>
        <w:r w:rsidRPr="0074221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Скотар</w:t>
        </w:r>
        <w:proofErr w:type="gramStart"/>
        <w:r w:rsidRPr="0074221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і-</w:t>
        </w:r>
        <w:proofErr w:type="gramEnd"/>
        <w:r w:rsidRPr="0074221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кочовики</w:t>
        </w:r>
        <w:proofErr w:type="spellEnd"/>
        <w:r w:rsidRPr="0074221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. 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ins w:id="13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9.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Воювали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з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Даріє</w:t>
        </w:r>
        <w:proofErr w:type="gram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м</w:t>
        </w:r>
        <w:proofErr w:type="spellEnd"/>
        <w:proofErr w:type="gram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І у VI ст. до н. е. 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ins w:id="14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10.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Прийшли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зі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Сходу. </w:t>
        </w:r>
      </w:ins>
    </w:p>
    <w:p w:rsidR="0054254A" w:rsidRDefault="00073570" w:rsidP="000735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ins w:id="15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lastRenderedPageBreak/>
          <w:t xml:space="preserve">11. Про них написав книгу Геродот. </w:t>
        </w:r>
      </w:ins>
    </w:p>
    <w:p w:rsidR="00073570" w:rsidRPr="00742219" w:rsidRDefault="00073570" w:rsidP="00073570">
      <w:pPr>
        <w:shd w:val="clear" w:color="auto" w:fill="FFFFFF"/>
        <w:spacing w:after="100" w:afterAutospacing="1" w:line="240" w:lineRule="auto"/>
        <w:rPr>
          <w:ins w:id="16" w:author="Unknown"/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ins w:id="17" w:author="Unknown"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12. «</w:t>
        </w:r>
        <w:proofErr w:type="spellStart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Кобилодоїльці</w:t>
        </w:r>
        <w:proofErr w:type="spellEnd"/>
        <w:r w:rsidRPr="00742219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». (К)</w:t>
        </w:r>
      </w:ins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Працюємо</w:t>
      </w:r>
      <w:proofErr w:type="spellEnd"/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proofErr w:type="spellEnd"/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ілюстрацією</w:t>
      </w:r>
      <w:proofErr w:type="spellEnd"/>
    </w:p>
    <w:p w:rsidR="00073570" w:rsidRPr="00073570" w:rsidRDefault="00742219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Розгляньте</w:t>
      </w:r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пекторалі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йте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073570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Опишіть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бачите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пекторалі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Опишіть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малюнком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заняття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даного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малюнка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Історичний</w:t>
      </w:r>
      <w:proofErr w:type="spellEnd"/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диктант</w:t>
      </w:r>
    </w:p>
    <w:p w:rsidR="0054254A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Коли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розпочалась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залізна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</w:p>
    <w:p w:rsidR="00073570" w:rsidRPr="00073570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Які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найперші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племена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Північного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Причорномор’я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відомі?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54254A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  Чим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займалися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кіммерійці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</w:p>
    <w:p w:rsidR="0054254A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спосіб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вели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кіммерійці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</w:p>
    <w:p w:rsidR="0054254A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Хто витіснив кіммерійців зі степів Північного Причорномор’я? </w:t>
      </w:r>
    </w:p>
    <w:p w:rsidR="00073570" w:rsidRPr="0054254A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3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5425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І. Домашнє завдання</w:t>
      </w:r>
    </w:p>
    <w:p w:rsidR="00073570" w:rsidRPr="00742219" w:rsidRDefault="00073570" w:rsidP="00073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іал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§</w:t>
      </w:r>
      <w:r w:rsidR="0074221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30 (читати, переказувати)</w:t>
      </w:r>
      <w:r w:rsid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повт</w:t>
      </w:r>
      <w:proofErr w:type="spellEnd"/>
      <w:r w:rsidR="0054254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параграф</w:t>
      </w:r>
    </w:p>
    <w:p w:rsidR="00047718" w:rsidRPr="00073570" w:rsidRDefault="00047718">
      <w:pPr>
        <w:rPr>
          <w:rFonts w:ascii="Times New Roman" w:hAnsi="Times New Roman" w:cs="Times New Roman"/>
          <w:sz w:val="28"/>
          <w:szCs w:val="28"/>
        </w:rPr>
      </w:pPr>
    </w:p>
    <w:sectPr w:rsidR="00047718" w:rsidRPr="00073570" w:rsidSect="00047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58C6"/>
    <w:multiLevelType w:val="multilevel"/>
    <w:tmpl w:val="9D44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24BD"/>
    <w:rsid w:val="00047718"/>
    <w:rsid w:val="00073570"/>
    <w:rsid w:val="001224BD"/>
    <w:rsid w:val="001C7A33"/>
    <w:rsid w:val="0054254A"/>
    <w:rsid w:val="00742219"/>
    <w:rsid w:val="007D72EB"/>
    <w:rsid w:val="008B7381"/>
    <w:rsid w:val="00AE7F1F"/>
    <w:rsid w:val="00D02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718"/>
  </w:style>
  <w:style w:type="paragraph" w:styleId="3">
    <w:name w:val="heading 3"/>
    <w:basedOn w:val="a"/>
    <w:link w:val="30"/>
    <w:uiPriority w:val="9"/>
    <w:qFormat/>
    <w:rsid w:val="00122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24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24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24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2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24B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C7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7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8</cp:revision>
  <cp:lastPrinted>2021-02-04T17:06:00Z</cp:lastPrinted>
  <dcterms:created xsi:type="dcterms:W3CDTF">2021-02-04T16:49:00Z</dcterms:created>
  <dcterms:modified xsi:type="dcterms:W3CDTF">2022-01-18T11:12:00Z</dcterms:modified>
</cp:coreProperties>
</file>