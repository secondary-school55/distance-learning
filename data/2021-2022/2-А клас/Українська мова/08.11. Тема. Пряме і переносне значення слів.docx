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BF5F61" w:rsidRDefault="008F6B00" w:rsidP="00BF5F6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08</w:t>
      </w:r>
      <w:bookmarkStart w:id="0" w:name="_GoBack"/>
      <w:bookmarkEnd w:id="0"/>
      <w:r w:rsidR="00252FA7" w:rsidRPr="00BF5F61">
        <w:rPr>
          <w:rFonts w:ascii="Times New Roman" w:hAnsi="Times New Roman" w:cs="Times New Roman"/>
          <w:b/>
          <w:sz w:val="24"/>
          <w:szCs w:val="24"/>
          <w:lang w:val="uk-UA"/>
        </w:rPr>
        <w:t>.11 Українська мова</w:t>
      </w:r>
    </w:p>
    <w:p w:rsidR="00252FA7" w:rsidRPr="00BF5F61" w:rsidRDefault="00252FA7" w:rsidP="00BF5F6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F5F61">
        <w:rPr>
          <w:rFonts w:ascii="Times New Roman" w:hAnsi="Times New Roman" w:cs="Times New Roman"/>
          <w:b/>
          <w:sz w:val="24"/>
          <w:szCs w:val="24"/>
          <w:lang w:val="uk-UA"/>
        </w:rPr>
        <w:t>Тема. Пряме і переносне значення слів</w:t>
      </w:r>
    </w:p>
    <w:p w:rsidR="00252FA7" w:rsidRPr="00BF5F61" w:rsidRDefault="00252FA7" w:rsidP="00BF5F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F5F61">
        <w:rPr>
          <w:rFonts w:ascii="Times New Roman" w:hAnsi="Times New Roman" w:cs="Times New Roman"/>
          <w:b/>
          <w:sz w:val="24"/>
          <w:szCs w:val="24"/>
          <w:lang w:val="uk-UA"/>
        </w:rPr>
        <w:t>Хід уроку</w:t>
      </w:r>
    </w:p>
    <w:p w:rsidR="00252FA7" w:rsidRPr="00BF5F61" w:rsidRDefault="00252FA7" w:rsidP="00BF5F6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BF5F6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Актуалізація опорних знань</w:t>
      </w:r>
    </w:p>
    <w:p w:rsidR="00252FA7" w:rsidRPr="00BF5F61" w:rsidRDefault="00252FA7" w:rsidP="00BF5F6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BF5F6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Каліграфічна хвилинка</w:t>
      </w:r>
    </w:p>
    <w:p w:rsidR="00BF5F61" w:rsidRPr="00BF5F61" w:rsidRDefault="00BF5F61" w:rsidP="00BF5F6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BF5F61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М м </w:t>
      </w:r>
      <w:proofErr w:type="spellStart"/>
      <w:r w:rsidRPr="00BF5F61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мо</w:t>
      </w:r>
      <w:proofErr w:type="spellEnd"/>
      <w:r w:rsidRPr="00BF5F61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proofErr w:type="spellStart"/>
      <w:r w:rsidRPr="00BF5F61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ор</w:t>
      </w:r>
      <w:proofErr w:type="spellEnd"/>
      <w:r w:rsidRPr="00BF5F61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ре </w:t>
      </w:r>
    </w:p>
    <w:p w:rsidR="00252FA7" w:rsidRPr="00252FA7" w:rsidRDefault="00252FA7" w:rsidP="00BF5F6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F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ОСНОВНА ЧАСТИНА</w:t>
      </w:r>
    </w:p>
    <w:p w:rsidR="00252FA7" w:rsidRPr="00252FA7" w:rsidRDefault="00252FA7" w:rsidP="00BF5F6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F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Робота за </w:t>
      </w:r>
      <w:proofErr w:type="spellStart"/>
      <w:proofErr w:type="gramStart"/>
      <w:r w:rsidRPr="00BF5F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</w:t>
      </w:r>
      <w:proofErr w:type="gramEnd"/>
      <w:r w:rsidRPr="00BF5F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ідручником</w:t>
      </w:r>
      <w:proofErr w:type="spellEnd"/>
      <w:r w:rsidRPr="00BF5F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с. 41</w:t>
      </w:r>
      <w:r w:rsidRPr="00BF5F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252FA7" w:rsidRPr="00252FA7" w:rsidRDefault="00252FA7" w:rsidP="00BF5F6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1) </w:t>
      </w:r>
      <w:proofErr w:type="spellStart"/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Гра</w:t>
      </w:r>
      <w:proofErr w:type="spellEnd"/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«</w:t>
      </w:r>
      <w:proofErr w:type="spellStart"/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Розгадай</w:t>
      </w:r>
      <w:proofErr w:type="spellEnd"/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ребус». </w:t>
      </w:r>
      <w:proofErr w:type="spellStart"/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Виконання</w:t>
      </w:r>
      <w:proofErr w:type="spellEnd"/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вправи</w:t>
      </w:r>
      <w:proofErr w:type="spellEnd"/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1.</w:t>
      </w:r>
    </w:p>
    <w:p w:rsidR="00252FA7" w:rsidRPr="00252FA7" w:rsidRDefault="00252FA7" w:rsidP="00BF5F6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Розгадайте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ребус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Родзинки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Дізнайтеся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куди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потрапив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вітрильник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мандрівниками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Запишіть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слово-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відгадку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52FA7" w:rsidRPr="00252FA7" w:rsidRDefault="00252FA7" w:rsidP="00BF5F6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2) </w:t>
      </w:r>
      <w:proofErr w:type="spellStart"/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Гра</w:t>
      </w:r>
      <w:proofErr w:type="spellEnd"/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«</w:t>
      </w:r>
      <w:proofErr w:type="spellStart"/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Поясніть</w:t>
      </w:r>
      <w:proofErr w:type="spellEnd"/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». </w:t>
      </w:r>
      <w:proofErr w:type="spellStart"/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Виконання</w:t>
      </w:r>
      <w:proofErr w:type="spellEnd"/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вправи</w:t>
      </w:r>
      <w:proofErr w:type="spellEnd"/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2.</w:t>
      </w:r>
    </w:p>
    <w:p w:rsidR="00252FA7" w:rsidRPr="00252FA7" w:rsidRDefault="00252FA7" w:rsidP="00BF5F6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·</w:t>
      </w:r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Бесіда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52FA7" w:rsidRPr="00252FA7" w:rsidRDefault="00252FA7" w:rsidP="00BF5F6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Ґаджикові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цікаво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знаєте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таке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море.</w:t>
      </w:r>
    </w:p>
    <w:p w:rsidR="00252FA7" w:rsidRPr="00252FA7" w:rsidRDefault="00252FA7" w:rsidP="00BF5F6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</w:t>
      </w:r>
      <w:proofErr w:type="gram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рте</w:t>
      </w:r>
      <w:proofErr w:type="spellEnd"/>
      <w:proofErr w:type="gram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себе за словником.</w:t>
      </w:r>
    </w:p>
    <w:p w:rsidR="00252FA7" w:rsidRPr="00252FA7" w:rsidRDefault="00252FA7" w:rsidP="00BF5F6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— </w:t>
      </w:r>
      <w:r w:rsidRPr="00BF5F6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Море</w:t>
      </w:r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великий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водний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прості</w:t>
      </w:r>
      <w:proofErr w:type="gram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spellEnd"/>
      <w:proofErr w:type="gram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гіркувато-солоною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водою.</w:t>
      </w:r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textWrapping" w:clear="all"/>
      </w:r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3) </w:t>
      </w:r>
      <w:proofErr w:type="spellStart"/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Виконання</w:t>
      </w:r>
      <w:proofErr w:type="spellEnd"/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вправи</w:t>
      </w:r>
      <w:proofErr w:type="spellEnd"/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3. </w:t>
      </w:r>
      <w:proofErr w:type="spellStart"/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Складання</w:t>
      </w:r>
      <w:proofErr w:type="spellEnd"/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«</w:t>
      </w:r>
      <w:proofErr w:type="spellStart"/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асоціативного</w:t>
      </w:r>
      <w:proofErr w:type="spellEnd"/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куща» до слова «море».</w:t>
      </w:r>
    </w:p>
    <w:p w:rsidR="00252FA7" w:rsidRPr="00252FA7" w:rsidRDefault="00252FA7" w:rsidP="00BF5F6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Запишіть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слова, </w:t>
      </w:r>
      <w:proofErr w:type="spellStart"/>
      <w:proofErr w:type="gram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пов'язан</w:t>
      </w:r>
      <w:proofErr w:type="gram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морем.</w:t>
      </w:r>
    </w:p>
    <w:p w:rsidR="00252FA7" w:rsidRPr="00252FA7" w:rsidRDefault="00252FA7" w:rsidP="00BF5F6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F6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16D7F3" wp14:editId="32675BBF">
            <wp:extent cx="3124200" cy="2819400"/>
            <wp:effectExtent l="0" t="0" r="0" b="0"/>
            <wp:docPr id="1" name="Рисунок 1" descr="https://nuschool.com.ua/lessons/elementary/2mova_lit/2mova_lit.files/image0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149" descr="https://nuschool.com.ua/lessons/elementary/2mova_lit/2mova_lit.files/image07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FA7" w:rsidRPr="00252FA7" w:rsidRDefault="00252FA7" w:rsidP="00BF5F6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4) </w:t>
      </w:r>
      <w:proofErr w:type="spellStart"/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Виконання</w:t>
      </w:r>
      <w:proofErr w:type="spellEnd"/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вправи</w:t>
      </w:r>
      <w:proofErr w:type="spellEnd"/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4.</w:t>
      </w:r>
    </w:p>
    <w:p w:rsidR="00252FA7" w:rsidRPr="00252FA7" w:rsidRDefault="00252FA7" w:rsidP="00BF5F6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·</w:t>
      </w:r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Робота за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малюнком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52FA7" w:rsidRPr="00252FA7" w:rsidRDefault="00252FA7" w:rsidP="00BF5F6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Розгляньте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св</w:t>
      </w:r>
      <w:proofErr w:type="gram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ітлину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Складіть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нею два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gram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море й</w:t>
      </w:r>
      <w:proofErr w:type="gram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запишіть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52FA7" w:rsidRPr="00BF5F61" w:rsidRDefault="00252FA7" w:rsidP="00BF5F6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proofErr w:type="spellStart"/>
      <w:r w:rsidRPr="00BF5F6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Фізкультхвилинка</w:t>
      </w:r>
      <w:proofErr w:type="spellEnd"/>
    </w:p>
    <w:p w:rsidR="00BF5F61" w:rsidRPr="00BF5F61" w:rsidRDefault="008F6B00" w:rsidP="00BF5F6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hyperlink r:id="rId6" w:history="1">
        <w:r w:rsidR="00BF5F61" w:rsidRPr="00BF5F61">
          <w:rPr>
            <w:rStyle w:val="a6"/>
            <w:rFonts w:ascii="Times New Roman" w:eastAsia="Times New Roman" w:hAnsi="Times New Roman" w:cs="Times New Roman"/>
            <w:color w:val="auto"/>
            <w:sz w:val="24"/>
            <w:szCs w:val="24"/>
            <w:lang w:val="uk-UA" w:eastAsia="ru-RU"/>
          </w:rPr>
          <w:t>https://www.youtube.com/watch?v=8G87kg9s1HM</w:t>
        </w:r>
      </w:hyperlink>
    </w:p>
    <w:p w:rsidR="00BF5F61" w:rsidRPr="00252FA7" w:rsidRDefault="00BF5F61" w:rsidP="00BF5F6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252FA7" w:rsidRPr="00252FA7" w:rsidRDefault="00252FA7" w:rsidP="00BF5F6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F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2. </w:t>
      </w:r>
      <w:proofErr w:type="spellStart"/>
      <w:r w:rsidRPr="00BF5F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Продовження</w:t>
      </w:r>
      <w:proofErr w:type="spellEnd"/>
      <w:r w:rsidRPr="00BF5F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F5F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роботи</w:t>
      </w:r>
      <w:proofErr w:type="spellEnd"/>
      <w:r w:rsidRPr="00BF5F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за </w:t>
      </w:r>
      <w:proofErr w:type="spellStart"/>
      <w:proofErr w:type="gramStart"/>
      <w:r w:rsidRPr="00BF5F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</w:t>
      </w:r>
      <w:proofErr w:type="gramEnd"/>
      <w:r w:rsidRPr="00BF5F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ідручником</w:t>
      </w:r>
      <w:proofErr w:type="spellEnd"/>
    </w:p>
    <w:p w:rsidR="00252FA7" w:rsidRPr="00252FA7" w:rsidRDefault="00252FA7" w:rsidP="00BF5F6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1) </w:t>
      </w:r>
      <w:proofErr w:type="spellStart"/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Виконання</w:t>
      </w:r>
      <w:proofErr w:type="spellEnd"/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вправ</w:t>
      </w:r>
      <w:proofErr w:type="spellEnd"/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5-6.</w:t>
      </w:r>
    </w:p>
    <w:p w:rsidR="00252FA7" w:rsidRPr="00252FA7" w:rsidRDefault="00252FA7" w:rsidP="00BF5F6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Прочитайте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склала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Читалочка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52FA7" w:rsidRPr="00252FA7" w:rsidRDefault="00252FA7" w:rsidP="00BF5F6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справжнє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море в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ньому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йдеться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252FA7" w:rsidRPr="00252FA7" w:rsidRDefault="00252FA7" w:rsidP="00BF5F6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означає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слово </w:t>
      </w:r>
      <w:r w:rsidRPr="00BF5F6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море</w:t>
      </w:r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цьому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реченні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252FA7" w:rsidRPr="00252FA7" w:rsidRDefault="00252FA7" w:rsidP="00BF5F6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Читалочка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використала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саме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слово?</w:t>
      </w:r>
    </w:p>
    <w:p w:rsidR="00252FA7" w:rsidRPr="00252FA7" w:rsidRDefault="00252FA7" w:rsidP="00BF5F6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2) </w:t>
      </w:r>
      <w:proofErr w:type="spellStart"/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Виконання</w:t>
      </w:r>
      <w:proofErr w:type="spellEnd"/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вправи</w:t>
      </w:r>
      <w:proofErr w:type="spellEnd"/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7 (с. 42).</w:t>
      </w:r>
    </w:p>
    <w:p w:rsidR="00252FA7" w:rsidRPr="00252FA7" w:rsidRDefault="00252FA7" w:rsidP="00BF5F6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Як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вважаєте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правильно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Читалочка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використала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слово </w:t>
      </w:r>
      <w:r w:rsidRPr="00BF5F6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море</w:t>
      </w:r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252FA7" w:rsidRPr="00252FA7" w:rsidRDefault="00252FA7" w:rsidP="00BF5F6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</w:t>
      </w:r>
      <w:proofErr w:type="gram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рте</w:t>
      </w:r>
      <w:proofErr w:type="spellEnd"/>
      <w:proofErr w:type="gram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себе за правилом.</w:t>
      </w:r>
    </w:p>
    <w:p w:rsidR="00252FA7" w:rsidRPr="00252FA7" w:rsidRDefault="00252FA7" w:rsidP="00BF5F6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Запам'ятайте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слова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вживають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gram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прямому</w:t>
      </w:r>
      <w:proofErr w:type="gram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переносному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значеннях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словосполученні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BF5F6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море </w:t>
      </w:r>
      <w:proofErr w:type="spellStart"/>
      <w:r w:rsidRPr="00BF5F6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нарцисів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 слово </w:t>
      </w:r>
      <w:r w:rsidRPr="00BF5F6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море</w:t>
      </w:r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вжито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gram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переносному</w:t>
      </w:r>
      <w:proofErr w:type="gram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значенні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словосполученні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BF5F6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плавають</w:t>
      </w:r>
      <w:proofErr w:type="spellEnd"/>
      <w:r w:rsidRPr="00BF5F6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у </w:t>
      </w:r>
      <w:proofErr w:type="spellStart"/>
      <w:r w:rsidRPr="00BF5F6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морі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 слово </w:t>
      </w:r>
      <w:r w:rsidRPr="00BF5F6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море</w:t>
      </w:r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вжито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прямому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значенні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52FA7" w:rsidRPr="00252FA7" w:rsidRDefault="00252FA7" w:rsidP="00BF5F6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Отже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слова в </w:t>
      </w:r>
      <w:proofErr w:type="gram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прямому</w:t>
      </w:r>
      <w:proofErr w:type="gram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значенні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звичайна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повсякденна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чогось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Переносне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з'</w:t>
      </w:r>
      <w:proofErr w:type="gram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являється</w:t>
      </w:r>
      <w:proofErr w:type="spellEnd"/>
      <w:proofErr w:type="gram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тоді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коли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справжнє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слів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переноситься на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інші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схожістю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52FA7" w:rsidRPr="00252FA7" w:rsidRDefault="00252FA7" w:rsidP="00BF5F6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3) </w:t>
      </w:r>
      <w:proofErr w:type="spellStart"/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Виконання</w:t>
      </w:r>
      <w:proofErr w:type="spellEnd"/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вправ</w:t>
      </w:r>
      <w:proofErr w:type="spellEnd"/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8-9.</w:t>
      </w:r>
    </w:p>
    <w:p w:rsidR="00252FA7" w:rsidRPr="00252FA7" w:rsidRDefault="00252FA7" w:rsidP="00BF5F6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Допоможіть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Щебетунчикові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вибрати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сполучення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слі</w:t>
      </w:r>
      <w:proofErr w:type="gram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spellEnd"/>
      <w:proofErr w:type="gram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переносному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значенні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Запишіть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зошиті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52FA7" w:rsidRPr="00252FA7" w:rsidRDefault="00252FA7" w:rsidP="00BF5F6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Складіть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одним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вибраних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сполучень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слів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запишіть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52FA7" w:rsidRPr="00252FA7" w:rsidRDefault="00252FA7" w:rsidP="00BF5F6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4) </w:t>
      </w:r>
      <w:proofErr w:type="spellStart"/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Виконання</w:t>
      </w:r>
      <w:proofErr w:type="spellEnd"/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вправ</w:t>
      </w:r>
      <w:proofErr w:type="spellEnd"/>
      <w:r w:rsidRPr="00BF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10-11.</w:t>
      </w:r>
    </w:p>
    <w:p w:rsidR="00252FA7" w:rsidRPr="00252FA7" w:rsidRDefault="00252FA7" w:rsidP="00BF5F6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Розгляньте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F5F61"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картину</w:t>
      </w:r>
      <w:r w:rsidR="00BF5F61" w:rsidRPr="00BF5F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BF5F61"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видатного</w:t>
      </w:r>
      <w:proofErr w:type="spellEnd"/>
      <w:r w:rsidR="00BF5F61"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художника </w:t>
      </w:r>
      <w:proofErr w:type="spellStart"/>
      <w:r w:rsidR="00BF5F61"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Івана</w:t>
      </w:r>
      <w:proofErr w:type="spellEnd"/>
      <w:r w:rsidR="00BF5F61"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BF5F61"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Айвазовського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Доберіть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запишіть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слова,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якими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описати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море.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Скористайтеся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довідкою</w:t>
      </w:r>
      <w:proofErr w:type="spellEnd"/>
      <w:r w:rsidRPr="00252FA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52FA7" w:rsidRPr="00252FA7" w:rsidRDefault="00252FA7" w:rsidP="00BF5F61">
      <w:pPr>
        <w:shd w:val="clear" w:color="auto" w:fill="FFFFFF"/>
        <w:spacing w:after="0" w:line="360" w:lineRule="auto"/>
        <w:jc w:val="both"/>
        <w:rPr>
          <w:ins w:id="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" w:author="Unknown">
        <w:r w:rsidRPr="00252F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— </w:t>
        </w:r>
        <w:proofErr w:type="spellStart"/>
        <w:r w:rsidRPr="00252F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Продовжте</w:t>
        </w:r>
        <w:proofErr w:type="spellEnd"/>
        <w:r w:rsidRPr="00252F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proofErr w:type="spellStart"/>
        <w:r w:rsidRPr="00252F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розповідь</w:t>
        </w:r>
        <w:proofErr w:type="spellEnd"/>
        <w:r w:rsidRPr="00252F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про море за картиною. </w:t>
        </w:r>
        <w:proofErr w:type="spellStart"/>
        <w:r w:rsidRPr="00252F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Допишіть</w:t>
        </w:r>
        <w:proofErr w:type="spellEnd"/>
        <w:r w:rsidRPr="00252F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2-3 </w:t>
        </w:r>
        <w:proofErr w:type="spellStart"/>
        <w:r w:rsidRPr="00252F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речення</w:t>
        </w:r>
        <w:proofErr w:type="spellEnd"/>
        <w:r w:rsidRPr="00252F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</w:ins>
    </w:p>
    <w:p w:rsidR="00252FA7" w:rsidRPr="00252FA7" w:rsidRDefault="00252FA7" w:rsidP="00BF5F61">
      <w:pPr>
        <w:shd w:val="clear" w:color="auto" w:fill="FFFFFF"/>
        <w:spacing w:after="0" w:line="360" w:lineRule="auto"/>
        <w:jc w:val="both"/>
        <w:rPr>
          <w:ins w:id="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" w:author="Unknown">
        <w:r w:rsidRPr="00BF5F61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ІІІ. ЗАКЛЮЧНА ЧАСТИНА</w:t>
        </w:r>
      </w:ins>
    </w:p>
    <w:p w:rsidR="00252FA7" w:rsidRPr="00252FA7" w:rsidRDefault="00252FA7" w:rsidP="00BF5F61">
      <w:pPr>
        <w:shd w:val="clear" w:color="auto" w:fill="FFFFFF"/>
        <w:spacing w:after="0" w:line="360" w:lineRule="auto"/>
        <w:jc w:val="both"/>
        <w:rPr>
          <w:ins w:id="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6" w:author="Unknown">
        <w:r w:rsidRPr="00252F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— </w:t>
        </w:r>
        <w:proofErr w:type="spellStart"/>
        <w:r w:rsidRPr="00252F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Що</w:t>
        </w:r>
        <w:proofErr w:type="spellEnd"/>
        <w:r w:rsidRPr="00252F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нового </w:t>
        </w:r>
        <w:proofErr w:type="spellStart"/>
        <w:proofErr w:type="gramStart"/>
        <w:r w:rsidRPr="00252F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ви</w:t>
        </w:r>
        <w:proofErr w:type="spellEnd"/>
        <w:r w:rsidRPr="00252F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proofErr w:type="spellStart"/>
        <w:r w:rsidRPr="00252F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д</w:t>
        </w:r>
        <w:proofErr w:type="gramEnd"/>
        <w:r w:rsidRPr="00252F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ізналися</w:t>
        </w:r>
        <w:proofErr w:type="spellEnd"/>
        <w:r w:rsidRPr="00252F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proofErr w:type="spellStart"/>
        <w:r w:rsidRPr="00252F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сьогодні</w:t>
        </w:r>
        <w:proofErr w:type="spellEnd"/>
        <w:r w:rsidRPr="00252F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на </w:t>
        </w:r>
        <w:proofErr w:type="spellStart"/>
        <w:r w:rsidRPr="00252F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уроці</w:t>
        </w:r>
        <w:proofErr w:type="spellEnd"/>
        <w:r w:rsidRPr="00252F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?</w:t>
        </w:r>
      </w:ins>
    </w:p>
    <w:p w:rsidR="00252FA7" w:rsidRPr="00252FA7" w:rsidRDefault="00252FA7" w:rsidP="00BF5F61">
      <w:pPr>
        <w:shd w:val="clear" w:color="auto" w:fill="FFFFFF"/>
        <w:spacing w:after="0" w:line="360" w:lineRule="auto"/>
        <w:jc w:val="both"/>
        <w:rPr>
          <w:ins w:id="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8" w:author="Unknown">
        <w:r w:rsidRPr="00252F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— У </w:t>
        </w:r>
        <w:proofErr w:type="spellStart"/>
        <w:r w:rsidRPr="00252F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яких</w:t>
        </w:r>
        <w:proofErr w:type="spellEnd"/>
        <w:r w:rsidRPr="00252F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proofErr w:type="spellStart"/>
        <w:r w:rsidRPr="00252F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значеннях</w:t>
        </w:r>
        <w:proofErr w:type="spellEnd"/>
        <w:r w:rsidRPr="00252F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proofErr w:type="spellStart"/>
        <w:r w:rsidRPr="00252F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можуть</w:t>
        </w:r>
        <w:proofErr w:type="spellEnd"/>
        <w:r w:rsidRPr="00252F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proofErr w:type="spellStart"/>
        <w:r w:rsidRPr="00252F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уживатися</w:t>
        </w:r>
        <w:proofErr w:type="spellEnd"/>
        <w:r w:rsidRPr="00252F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слова? </w:t>
        </w:r>
        <w:proofErr w:type="spellStart"/>
        <w:r w:rsidRPr="00252F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Наведіть</w:t>
        </w:r>
        <w:proofErr w:type="spellEnd"/>
        <w:r w:rsidRPr="00252F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proofErr w:type="spellStart"/>
        <w:r w:rsidRPr="00252F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приклади</w:t>
        </w:r>
        <w:proofErr w:type="spellEnd"/>
        <w:r w:rsidRPr="00252F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</w:ins>
    </w:p>
    <w:p w:rsidR="00252FA7" w:rsidRPr="00BF5F61" w:rsidRDefault="00252FA7" w:rsidP="00BF5F6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252FA7" w:rsidRPr="00BF5F61" w:rsidRDefault="00252FA7" w:rsidP="00BF5F6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252FA7" w:rsidRPr="00BF5F61" w:rsidRDefault="00252FA7" w:rsidP="00BF5F6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252FA7" w:rsidRPr="00BF5F61" w:rsidRDefault="00252FA7" w:rsidP="00BF5F6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252FA7" w:rsidRPr="00BF5F61" w:rsidRDefault="00252FA7" w:rsidP="00BF5F6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252FA7" w:rsidRPr="00BF5F61" w:rsidRDefault="00252FA7" w:rsidP="00BF5F6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252FA7" w:rsidRPr="00BF5F61" w:rsidRDefault="00252FA7" w:rsidP="00BF5F6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252FA7" w:rsidRPr="00BF5F61" w:rsidSect="00BF5F6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566"/>
    <w:rsid w:val="00010D09"/>
    <w:rsid w:val="00017CA4"/>
    <w:rsid w:val="00056684"/>
    <w:rsid w:val="00076724"/>
    <w:rsid w:val="00086149"/>
    <w:rsid w:val="000B39F4"/>
    <w:rsid w:val="000C4467"/>
    <w:rsid w:val="000E5B24"/>
    <w:rsid w:val="0013290B"/>
    <w:rsid w:val="00142FF6"/>
    <w:rsid w:val="00152F21"/>
    <w:rsid w:val="001532AB"/>
    <w:rsid w:val="00155A67"/>
    <w:rsid w:val="0018215B"/>
    <w:rsid w:val="0019264A"/>
    <w:rsid w:val="001C5E1C"/>
    <w:rsid w:val="001D6188"/>
    <w:rsid w:val="001E4A7F"/>
    <w:rsid w:val="001F3A09"/>
    <w:rsid w:val="00212D0C"/>
    <w:rsid w:val="00221FAE"/>
    <w:rsid w:val="0023021D"/>
    <w:rsid w:val="00252FA7"/>
    <w:rsid w:val="00257CD2"/>
    <w:rsid w:val="00270EEC"/>
    <w:rsid w:val="00271E57"/>
    <w:rsid w:val="00285BA8"/>
    <w:rsid w:val="00286A55"/>
    <w:rsid w:val="002A7566"/>
    <w:rsid w:val="002F6B3B"/>
    <w:rsid w:val="00305219"/>
    <w:rsid w:val="00311612"/>
    <w:rsid w:val="00311D53"/>
    <w:rsid w:val="00313510"/>
    <w:rsid w:val="003935CD"/>
    <w:rsid w:val="003A5780"/>
    <w:rsid w:val="003B1B2E"/>
    <w:rsid w:val="003B5F09"/>
    <w:rsid w:val="003E7117"/>
    <w:rsid w:val="00437D41"/>
    <w:rsid w:val="004633BF"/>
    <w:rsid w:val="0048446F"/>
    <w:rsid w:val="004A34B1"/>
    <w:rsid w:val="004B1728"/>
    <w:rsid w:val="004F15C7"/>
    <w:rsid w:val="00502150"/>
    <w:rsid w:val="005327C1"/>
    <w:rsid w:val="00544AA4"/>
    <w:rsid w:val="005621B4"/>
    <w:rsid w:val="005D0DDE"/>
    <w:rsid w:val="005D72D7"/>
    <w:rsid w:val="005E1543"/>
    <w:rsid w:val="005F19B7"/>
    <w:rsid w:val="005F323D"/>
    <w:rsid w:val="00605DCB"/>
    <w:rsid w:val="006179A7"/>
    <w:rsid w:val="00636396"/>
    <w:rsid w:val="00640357"/>
    <w:rsid w:val="006433C7"/>
    <w:rsid w:val="006510B7"/>
    <w:rsid w:val="00666486"/>
    <w:rsid w:val="0067347A"/>
    <w:rsid w:val="006B21A7"/>
    <w:rsid w:val="006D6043"/>
    <w:rsid w:val="006E3CE8"/>
    <w:rsid w:val="00707A14"/>
    <w:rsid w:val="007627D4"/>
    <w:rsid w:val="007854EC"/>
    <w:rsid w:val="007A0E9B"/>
    <w:rsid w:val="007A7DD4"/>
    <w:rsid w:val="007B47C0"/>
    <w:rsid w:val="007D2144"/>
    <w:rsid w:val="007E5C62"/>
    <w:rsid w:val="00817FA6"/>
    <w:rsid w:val="0083722E"/>
    <w:rsid w:val="00843464"/>
    <w:rsid w:val="00861139"/>
    <w:rsid w:val="00864E05"/>
    <w:rsid w:val="00873A26"/>
    <w:rsid w:val="00883DB5"/>
    <w:rsid w:val="00892939"/>
    <w:rsid w:val="008F6B00"/>
    <w:rsid w:val="008F7A1D"/>
    <w:rsid w:val="00914F33"/>
    <w:rsid w:val="00936199"/>
    <w:rsid w:val="00960561"/>
    <w:rsid w:val="009667C1"/>
    <w:rsid w:val="00980601"/>
    <w:rsid w:val="009B1717"/>
    <w:rsid w:val="009C01CD"/>
    <w:rsid w:val="009F305A"/>
    <w:rsid w:val="009F58D1"/>
    <w:rsid w:val="00A02403"/>
    <w:rsid w:val="00A324BC"/>
    <w:rsid w:val="00A44786"/>
    <w:rsid w:val="00A52944"/>
    <w:rsid w:val="00A66427"/>
    <w:rsid w:val="00A66593"/>
    <w:rsid w:val="00A738BA"/>
    <w:rsid w:val="00A74EC6"/>
    <w:rsid w:val="00A77150"/>
    <w:rsid w:val="00A97424"/>
    <w:rsid w:val="00AC6294"/>
    <w:rsid w:val="00B005A6"/>
    <w:rsid w:val="00B11782"/>
    <w:rsid w:val="00B2141E"/>
    <w:rsid w:val="00B22D5C"/>
    <w:rsid w:val="00B34A39"/>
    <w:rsid w:val="00B43966"/>
    <w:rsid w:val="00B47520"/>
    <w:rsid w:val="00B91E07"/>
    <w:rsid w:val="00B958A4"/>
    <w:rsid w:val="00BB15AB"/>
    <w:rsid w:val="00BB630C"/>
    <w:rsid w:val="00BE3F21"/>
    <w:rsid w:val="00BF3FC9"/>
    <w:rsid w:val="00BF5F61"/>
    <w:rsid w:val="00C04100"/>
    <w:rsid w:val="00C23FA1"/>
    <w:rsid w:val="00C3312B"/>
    <w:rsid w:val="00C84488"/>
    <w:rsid w:val="00CA7B1C"/>
    <w:rsid w:val="00CB0EE3"/>
    <w:rsid w:val="00CD371B"/>
    <w:rsid w:val="00CE0B7E"/>
    <w:rsid w:val="00CE6390"/>
    <w:rsid w:val="00D03DE4"/>
    <w:rsid w:val="00D97EEB"/>
    <w:rsid w:val="00DB64EA"/>
    <w:rsid w:val="00DD7822"/>
    <w:rsid w:val="00DE36E9"/>
    <w:rsid w:val="00DE7706"/>
    <w:rsid w:val="00DF536C"/>
    <w:rsid w:val="00E17877"/>
    <w:rsid w:val="00E27DFC"/>
    <w:rsid w:val="00E320B4"/>
    <w:rsid w:val="00E55434"/>
    <w:rsid w:val="00E7109D"/>
    <w:rsid w:val="00E94CA7"/>
    <w:rsid w:val="00EB7984"/>
    <w:rsid w:val="00EF4D5A"/>
    <w:rsid w:val="00F02583"/>
    <w:rsid w:val="00F175FE"/>
    <w:rsid w:val="00F5140F"/>
    <w:rsid w:val="00F547C8"/>
    <w:rsid w:val="00F62601"/>
    <w:rsid w:val="00F671DC"/>
    <w:rsid w:val="00F67B89"/>
    <w:rsid w:val="00F777BC"/>
    <w:rsid w:val="00FA3421"/>
    <w:rsid w:val="00FD6B7B"/>
    <w:rsid w:val="00FF16C9"/>
    <w:rsid w:val="00FF2ECA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2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52FA7"/>
    <w:rPr>
      <w:b/>
      <w:bCs/>
    </w:rPr>
  </w:style>
  <w:style w:type="character" w:styleId="a5">
    <w:name w:val="Emphasis"/>
    <w:basedOn w:val="a0"/>
    <w:uiPriority w:val="20"/>
    <w:qFormat/>
    <w:rsid w:val="00252FA7"/>
    <w:rPr>
      <w:i/>
      <w:iCs/>
    </w:rPr>
  </w:style>
  <w:style w:type="character" w:styleId="a6">
    <w:name w:val="Hyperlink"/>
    <w:basedOn w:val="a0"/>
    <w:uiPriority w:val="99"/>
    <w:unhideWhenUsed/>
    <w:rsid w:val="00252FA7"/>
    <w:rPr>
      <w:color w:val="0000FF"/>
      <w:u w:val="single"/>
    </w:rPr>
  </w:style>
  <w:style w:type="paragraph" w:customStyle="1" w:styleId="center">
    <w:name w:val="center"/>
    <w:basedOn w:val="a"/>
    <w:rsid w:val="00252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52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2F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2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52FA7"/>
    <w:rPr>
      <w:b/>
      <w:bCs/>
    </w:rPr>
  </w:style>
  <w:style w:type="character" w:styleId="a5">
    <w:name w:val="Emphasis"/>
    <w:basedOn w:val="a0"/>
    <w:uiPriority w:val="20"/>
    <w:qFormat/>
    <w:rsid w:val="00252FA7"/>
    <w:rPr>
      <w:i/>
      <w:iCs/>
    </w:rPr>
  </w:style>
  <w:style w:type="character" w:styleId="a6">
    <w:name w:val="Hyperlink"/>
    <w:basedOn w:val="a0"/>
    <w:uiPriority w:val="99"/>
    <w:unhideWhenUsed/>
    <w:rsid w:val="00252FA7"/>
    <w:rPr>
      <w:color w:val="0000FF"/>
      <w:u w:val="single"/>
    </w:rPr>
  </w:style>
  <w:style w:type="paragraph" w:customStyle="1" w:styleId="center">
    <w:name w:val="center"/>
    <w:basedOn w:val="a"/>
    <w:rsid w:val="00252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52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2F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7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74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9945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107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6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818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G87kg9s1H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2021-10-27T09:28:00Z</dcterms:created>
  <dcterms:modified xsi:type="dcterms:W3CDTF">2021-11-06T13:27:00Z</dcterms:modified>
</cp:coreProperties>
</file>