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667" w:rsidRPr="004E2667" w:rsidRDefault="004E2667" w:rsidP="004E2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4E266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Звук [ж]. Мала буква ж. Читання слів і тексту з вивченими літерами.</w:t>
      </w:r>
    </w:p>
    <w:p w:rsidR="004E2667" w:rsidRPr="004E2667" w:rsidRDefault="004E2667" w:rsidP="004E2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4E266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Мета: ознайомити учнів з друкованою малою буквою ж, навчити друкувати її; удосконалювати вміння робити звуковий аналіз слів; </w:t>
      </w:r>
      <w:bookmarkStart w:id="0" w:name="_GoBack"/>
      <w:bookmarkEnd w:id="0"/>
      <w:r w:rsidRPr="004E266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удосконалювати навичку читання, уміння добирати заголовок до тексту; розвивати вміння складати речення й розповіді за малюнками; виховувати спостережливість, інтерес до живої природи.</w:t>
      </w:r>
    </w:p>
    <w:p w:rsidR="004E2667" w:rsidRPr="004E2667" w:rsidRDefault="004E2667" w:rsidP="00C27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uk-UA" w:eastAsia="ru-RU"/>
        </w:rPr>
      </w:pPr>
    </w:p>
    <w:p w:rsidR="00CB2C61" w:rsidRDefault="00C273D4" w:rsidP="00C27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uk-UA" w:eastAsia="ru-RU"/>
        </w:rPr>
      </w:pPr>
      <w:r w:rsidRPr="008E11E5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eastAsia="ru-RU"/>
        </w:rPr>
        <w:t xml:space="preserve">. </w:t>
      </w:r>
      <w:r w:rsidR="00CB2C61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uk-UA" w:eastAsia="ru-RU"/>
        </w:rPr>
        <w:t xml:space="preserve">Перегляд відео </w:t>
      </w:r>
    </w:p>
    <w:p w:rsidR="00C273D4" w:rsidRDefault="00DC16CD" w:rsidP="00C27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uk-UA" w:eastAsia="ru-RU"/>
        </w:rPr>
      </w:pPr>
      <w:hyperlink r:id="rId6" w:history="1">
        <w:r w:rsidR="00CB2C61" w:rsidRPr="00011129">
          <w:rPr>
            <w:rStyle w:val="a4"/>
            <w:rFonts w:ascii="Times New Roman" w:eastAsia="Times New Roman" w:hAnsi="Times New Roman" w:cs="Times New Roman"/>
            <w:b/>
            <w:bCs/>
            <w:sz w:val="28"/>
            <w:szCs w:val="28"/>
            <w:lang w:val="uk-UA" w:eastAsia="ru-RU"/>
          </w:rPr>
          <w:t>https://www.youtube.com/watch?v=s3-qcDAZJ6A</w:t>
        </w:r>
      </w:hyperlink>
    </w:p>
    <w:p w:rsidR="00CB2C61" w:rsidRDefault="00DC16CD" w:rsidP="00C27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hyperlink r:id="rId7" w:history="1">
        <w:r w:rsidR="00CB2C61" w:rsidRPr="00011129">
          <w:rPr>
            <w:rStyle w:val="a4"/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https://www.youtube.com/watch?v=TJW05d-iJeU</w:t>
        </w:r>
      </w:hyperlink>
    </w:p>
    <w:p w:rsidR="00C273D4" w:rsidRPr="008E11E5" w:rsidRDefault="00C273D4" w:rsidP="00C27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11E5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eastAsia="ru-RU"/>
        </w:rPr>
        <w:t xml:space="preserve">2. </w:t>
      </w:r>
      <w:proofErr w:type="spellStart"/>
      <w:r w:rsidRPr="008E11E5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eastAsia="ru-RU"/>
        </w:rPr>
        <w:t>Ознайомлення</w:t>
      </w:r>
      <w:proofErr w:type="spellEnd"/>
      <w:r w:rsidRPr="008E11E5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eastAsia="ru-RU"/>
        </w:rPr>
        <w:t xml:space="preserve"> з буквою «же». </w:t>
      </w:r>
      <w:proofErr w:type="spellStart"/>
      <w:r w:rsidRPr="008E11E5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eastAsia="ru-RU"/>
        </w:rPr>
        <w:t>Графічний</w:t>
      </w:r>
      <w:proofErr w:type="spellEnd"/>
      <w:r w:rsidRPr="008E11E5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eastAsia="ru-RU"/>
        </w:rPr>
        <w:t xml:space="preserve"> </w:t>
      </w:r>
      <w:proofErr w:type="spellStart"/>
      <w:r w:rsidRPr="008E11E5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eastAsia="ru-RU"/>
        </w:rPr>
        <w:t>аналіз</w:t>
      </w:r>
      <w:proofErr w:type="spellEnd"/>
      <w:r w:rsidRPr="008E11E5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eastAsia="ru-RU"/>
        </w:rPr>
        <w:t xml:space="preserve"> </w:t>
      </w:r>
      <w:proofErr w:type="spellStart"/>
      <w:r w:rsidRPr="008E11E5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eastAsia="ru-RU"/>
        </w:rPr>
        <w:t>букви</w:t>
      </w:r>
      <w:proofErr w:type="spellEnd"/>
    </w:p>
    <w:p w:rsidR="00C273D4" w:rsidRPr="008E11E5" w:rsidRDefault="00C273D4" w:rsidP="00C27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11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Звук [ж] на </w:t>
      </w:r>
      <w:proofErr w:type="spellStart"/>
      <w:r w:rsidRPr="008E11E5">
        <w:rPr>
          <w:rFonts w:ascii="Times New Roman" w:eastAsia="Times New Roman" w:hAnsi="Times New Roman" w:cs="Times New Roman"/>
          <w:sz w:val="28"/>
          <w:szCs w:val="28"/>
          <w:lang w:eastAsia="ru-RU"/>
        </w:rPr>
        <w:t>письмі</w:t>
      </w:r>
      <w:proofErr w:type="spellEnd"/>
      <w:r w:rsidRPr="008E11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E11E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позначається</w:t>
      </w:r>
      <w:proofErr w:type="spellEnd"/>
      <w:r w:rsidRPr="008E11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буквою «же».</w:t>
      </w:r>
    </w:p>
    <w:p w:rsidR="00C273D4" w:rsidRPr="008E11E5" w:rsidRDefault="00C273D4" w:rsidP="00C27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11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На кого схожа </w:t>
      </w:r>
      <w:proofErr w:type="spellStart"/>
      <w:r w:rsidRPr="008E11E5">
        <w:rPr>
          <w:rFonts w:ascii="Times New Roman" w:eastAsia="Times New Roman" w:hAnsi="Times New Roman" w:cs="Times New Roman"/>
          <w:sz w:val="28"/>
          <w:szCs w:val="28"/>
          <w:lang w:eastAsia="ru-RU"/>
        </w:rPr>
        <w:t>ця</w:t>
      </w:r>
      <w:proofErr w:type="spellEnd"/>
      <w:r w:rsidRPr="008E11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буква?</w:t>
      </w:r>
    </w:p>
    <w:p w:rsidR="00C273D4" w:rsidRPr="008E11E5" w:rsidRDefault="00C273D4" w:rsidP="00C273D4">
      <w:pPr>
        <w:spacing w:before="100" w:beforeAutospacing="1" w:after="100" w:afterAutospacing="1" w:line="240" w:lineRule="auto"/>
        <w:rPr>
          <w:ins w:id="1" w:author="Unknown"/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11E5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uk-UA" w:eastAsia="ru-RU"/>
        </w:rPr>
        <w:t>3</w:t>
      </w:r>
      <w:ins w:id="2" w:author="Unknown">
        <w:r w:rsidRPr="008E11E5">
          <w:rPr>
            <w:rFonts w:ascii="Times New Roman" w:eastAsia="Times New Roman" w:hAnsi="Times New Roman" w:cs="Times New Roman"/>
            <w:b/>
            <w:bCs/>
            <w:color w:val="4682B4"/>
            <w:sz w:val="28"/>
            <w:szCs w:val="28"/>
            <w:lang w:eastAsia="ru-RU"/>
          </w:rPr>
          <w:t>. Робота за букварем (</w:t>
        </w:r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с. 14</w:t>
        </w:r>
        <w:r w:rsidRPr="008E11E5">
          <w:rPr>
            <w:rFonts w:ascii="Times New Roman" w:eastAsia="Times New Roman" w:hAnsi="Times New Roman" w:cs="Times New Roman"/>
            <w:b/>
            <w:bCs/>
            <w:color w:val="4682B4"/>
            <w:sz w:val="28"/>
            <w:szCs w:val="28"/>
            <w:lang w:eastAsia="ru-RU"/>
          </w:rPr>
          <w:t>)</w:t>
        </w:r>
      </w:ins>
    </w:p>
    <w:p w:rsidR="00C273D4" w:rsidRPr="008E11E5" w:rsidRDefault="00C273D4" w:rsidP="00C273D4">
      <w:pPr>
        <w:spacing w:before="100" w:beforeAutospacing="1" w:after="100" w:afterAutospacing="1" w:line="240" w:lineRule="auto"/>
        <w:rPr>
          <w:ins w:id="3" w:author="Unknown"/>
          <w:rFonts w:ascii="Times New Roman" w:eastAsia="Times New Roman" w:hAnsi="Times New Roman" w:cs="Times New Roman"/>
          <w:sz w:val="28"/>
          <w:szCs w:val="28"/>
          <w:lang w:eastAsia="ru-RU"/>
        </w:rPr>
      </w:pPr>
      <w:ins w:id="4" w:author="Unknown"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1) </w:t>
        </w:r>
        <w:proofErr w:type="spellStart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Бесіда</w:t>
        </w:r>
        <w:proofErr w:type="spellEnd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.</w:t>
        </w:r>
      </w:ins>
    </w:p>
    <w:p w:rsidR="00C273D4" w:rsidRPr="008E11E5" w:rsidRDefault="00C273D4" w:rsidP="00C273D4">
      <w:pPr>
        <w:spacing w:before="100" w:beforeAutospacing="1" w:after="100" w:afterAutospacing="1" w:line="240" w:lineRule="auto"/>
        <w:rPr>
          <w:ins w:id="5" w:author="Unknown"/>
          <w:rFonts w:ascii="Times New Roman" w:eastAsia="Times New Roman" w:hAnsi="Times New Roman" w:cs="Times New Roman"/>
          <w:sz w:val="28"/>
          <w:szCs w:val="28"/>
          <w:lang w:eastAsia="ru-RU"/>
        </w:rPr>
      </w:pPr>
      <w:ins w:id="6" w:author="Unknown"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— </w:t>
        </w:r>
        <w:proofErr w:type="spellStart"/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Які</w:t>
        </w:r>
        <w:proofErr w:type="spellEnd"/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букви</w:t>
        </w:r>
        <w:proofErr w:type="spellEnd"/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зображено</w:t>
        </w:r>
        <w:proofErr w:type="spellEnd"/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на </w:t>
        </w:r>
        <w:proofErr w:type="spellStart"/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сторінці</w:t>
        </w:r>
        <w:proofErr w:type="spellEnd"/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?</w:t>
        </w:r>
      </w:ins>
    </w:p>
    <w:p w:rsidR="00C273D4" w:rsidRPr="008E11E5" w:rsidRDefault="00C273D4" w:rsidP="00C273D4">
      <w:pPr>
        <w:spacing w:before="100" w:beforeAutospacing="1" w:after="100" w:afterAutospacing="1" w:line="240" w:lineRule="auto"/>
        <w:rPr>
          <w:ins w:id="7" w:author="Unknown"/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ins w:id="8" w:author="Unknown"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— </w:t>
        </w:r>
        <w:proofErr w:type="spellStart"/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Що</w:t>
        </w:r>
        <w:proofErr w:type="spellEnd"/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роблять</w:t>
        </w:r>
        <w:proofErr w:type="spellEnd"/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букви</w:t>
        </w:r>
        <w:proofErr w:type="spellEnd"/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 </w:t>
        </w:r>
        <w:r w:rsidRPr="008E11E5">
          <w:rPr>
            <w:rFonts w:ascii="Times New Roman" w:eastAsia="Times New Roman" w:hAnsi="Times New Roman" w:cs="Times New Roman"/>
            <w:i/>
            <w:iCs/>
            <w:sz w:val="28"/>
            <w:szCs w:val="28"/>
            <w:lang w:eastAsia="ru-RU"/>
          </w:rPr>
          <w:t>ж</w:t>
        </w:r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 на </w:t>
        </w:r>
        <w:proofErr w:type="spellStart"/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малюнках</w:t>
        </w:r>
        <w:proofErr w:type="spellEnd"/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? </w:t>
        </w:r>
      </w:ins>
    </w:p>
    <w:p w:rsidR="00C273D4" w:rsidRPr="008E11E5" w:rsidRDefault="00C273D4" w:rsidP="00C273D4">
      <w:pPr>
        <w:spacing w:before="100" w:beforeAutospacing="1" w:after="100" w:afterAutospacing="1" w:line="240" w:lineRule="auto"/>
        <w:rPr>
          <w:ins w:id="9" w:author="Unknown"/>
          <w:rFonts w:ascii="Times New Roman" w:eastAsia="Times New Roman" w:hAnsi="Times New Roman" w:cs="Times New Roman"/>
          <w:sz w:val="28"/>
          <w:szCs w:val="28"/>
          <w:lang w:eastAsia="ru-RU"/>
        </w:rPr>
      </w:pPr>
      <w:ins w:id="10" w:author="Unknown"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2) </w:t>
        </w:r>
        <w:proofErr w:type="spellStart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Звуковий</w:t>
        </w:r>
        <w:proofErr w:type="spellEnd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аналіз</w:t>
        </w:r>
        <w:proofErr w:type="spellEnd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слів</w:t>
        </w:r>
        <w:proofErr w:type="spellEnd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 «жаба», «книжка», «</w:t>
        </w:r>
        <w:proofErr w:type="spellStart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ніж</w:t>
        </w:r>
        <w:proofErr w:type="spellEnd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».</w:t>
        </w:r>
      </w:ins>
    </w:p>
    <w:p w:rsidR="00C273D4" w:rsidRPr="008E11E5" w:rsidRDefault="00C273D4" w:rsidP="00C273D4">
      <w:pPr>
        <w:spacing w:before="100" w:beforeAutospacing="1" w:after="100" w:afterAutospacing="1" w:line="240" w:lineRule="auto"/>
        <w:rPr>
          <w:ins w:id="11" w:author="Unknown"/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ins w:id="12" w:author="Unknown"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Зіставляння</w:t>
        </w:r>
        <w:proofErr w:type="spellEnd"/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цих</w:t>
        </w:r>
        <w:proofErr w:type="spellEnd"/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слів</w:t>
        </w:r>
        <w:proofErr w:type="spellEnd"/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зі</w:t>
        </w:r>
        <w:proofErr w:type="spellEnd"/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словом </w:t>
        </w:r>
        <w:proofErr w:type="spellStart"/>
        <w:r w:rsidRPr="008E11E5">
          <w:rPr>
            <w:rFonts w:ascii="Times New Roman" w:eastAsia="Times New Roman" w:hAnsi="Times New Roman" w:cs="Times New Roman"/>
            <w:i/>
            <w:iCs/>
            <w:sz w:val="28"/>
            <w:szCs w:val="28"/>
            <w:lang w:eastAsia="ru-RU"/>
          </w:rPr>
          <w:t>жінка</w:t>
        </w:r>
        <w:proofErr w:type="spellEnd"/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. </w:t>
        </w:r>
        <w:proofErr w:type="spellStart"/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Порівняння</w:t>
        </w:r>
        <w:proofErr w:type="spellEnd"/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звуків</w:t>
        </w:r>
        <w:proofErr w:type="spellEnd"/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</w:ins>
    </w:p>
    <w:p w:rsidR="00C273D4" w:rsidRPr="008E11E5" w:rsidRDefault="00C273D4" w:rsidP="00C273D4">
      <w:pPr>
        <w:spacing w:before="100" w:beforeAutospacing="1" w:after="100" w:afterAutospacing="1" w:line="240" w:lineRule="auto"/>
        <w:rPr>
          <w:ins w:id="13" w:author="Unknown"/>
          <w:rFonts w:ascii="Times New Roman" w:eastAsia="Times New Roman" w:hAnsi="Times New Roman" w:cs="Times New Roman"/>
          <w:sz w:val="28"/>
          <w:szCs w:val="28"/>
          <w:lang w:eastAsia="ru-RU"/>
        </w:rPr>
      </w:pPr>
      <w:ins w:id="14" w:author="Unknown"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— Яке слово </w:t>
        </w:r>
        <w:proofErr w:type="spellStart"/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зайве</w:t>
        </w:r>
        <w:proofErr w:type="spellEnd"/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? </w:t>
        </w:r>
        <w:proofErr w:type="spellStart"/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Чому</w:t>
        </w:r>
        <w:proofErr w:type="spellEnd"/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?</w:t>
        </w:r>
      </w:ins>
    </w:p>
    <w:p w:rsidR="00C273D4" w:rsidRPr="008E11E5" w:rsidRDefault="00C273D4" w:rsidP="00C273D4">
      <w:pPr>
        <w:spacing w:before="100" w:beforeAutospacing="1" w:after="100" w:afterAutospacing="1" w:line="240" w:lineRule="auto"/>
        <w:rPr>
          <w:ins w:id="15" w:author="Unknown"/>
          <w:rFonts w:ascii="Times New Roman" w:eastAsia="Times New Roman" w:hAnsi="Times New Roman" w:cs="Times New Roman"/>
          <w:sz w:val="28"/>
          <w:szCs w:val="28"/>
          <w:lang w:eastAsia="ru-RU"/>
        </w:rPr>
      </w:pPr>
      <w:ins w:id="16" w:author="Unknown"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— Яка буква </w:t>
        </w:r>
        <w:proofErr w:type="spellStart"/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пом'якшує</w:t>
        </w:r>
        <w:proofErr w:type="spellEnd"/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[ж']?</w:t>
        </w:r>
      </w:ins>
    </w:p>
    <w:p w:rsidR="00C273D4" w:rsidRPr="008E11E5" w:rsidRDefault="00C273D4" w:rsidP="00C273D4">
      <w:pPr>
        <w:spacing w:before="100" w:beforeAutospacing="1" w:after="100" w:afterAutospacing="1" w:line="240" w:lineRule="auto"/>
        <w:rPr>
          <w:ins w:id="17" w:author="Unknown"/>
          <w:rFonts w:ascii="Times New Roman" w:eastAsia="Times New Roman" w:hAnsi="Times New Roman" w:cs="Times New Roman"/>
          <w:sz w:val="28"/>
          <w:szCs w:val="28"/>
          <w:lang w:eastAsia="ru-RU"/>
        </w:rPr>
      </w:pPr>
      <w:ins w:id="18" w:author="Unknown"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3) </w:t>
        </w:r>
        <w:proofErr w:type="spellStart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Друкування</w:t>
        </w:r>
        <w:proofErr w:type="spellEnd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літери</w:t>
        </w:r>
        <w:proofErr w:type="spellEnd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 «же»</w:t>
        </w:r>
      </w:ins>
      <w:r w:rsidRPr="008E11E5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val="uk-UA" w:eastAsia="ru-RU"/>
        </w:rPr>
        <w:t xml:space="preserve"> у зошиті з читання</w:t>
      </w:r>
      <w:ins w:id="19" w:author="Unknown"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.</w:t>
        </w:r>
      </w:ins>
    </w:p>
    <w:p w:rsidR="00C273D4" w:rsidRPr="008E11E5" w:rsidRDefault="00C273D4" w:rsidP="00C273D4">
      <w:pPr>
        <w:spacing w:before="100" w:beforeAutospacing="1" w:after="100" w:afterAutospacing="1" w:line="240" w:lineRule="auto"/>
        <w:rPr>
          <w:ins w:id="20" w:author="Unknown"/>
          <w:rFonts w:ascii="Times New Roman" w:eastAsia="Times New Roman" w:hAnsi="Times New Roman" w:cs="Times New Roman"/>
          <w:sz w:val="28"/>
          <w:szCs w:val="28"/>
          <w:lang w:eastAsia="ru-RU"/>
        </w:rPr>
      </w:pPr>
      <w:ins w:id="21" w:author="Unknown"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4) </w:t>
        </w:r>
        <w:proofErr w:type="spellStart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Продовження</w:t>
        </w:r>
        <w:proofErr w:type="spellEnd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 </w:t>
        </w:r>
        <w:proofErr w:type="spellStart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>роботи</w:t>
        </w:r>
        <w:proofErr w:type="spellEnd"/>
        <w:r w:rsidRPr="008E11E5">
          <w:rPr>
            <w:rFonts w:ascii="Times New Roman" w:eastAsia="Times New Roman" w:hAnsi="Times New Roman" w:cs="Times New Roman"/>
            <w:b/>
            <w:bCs/>
            <w:i/>
            <w:iCs/>
            <w:color w:val="4682B4"/>
            <w:sz w:val="28"/>
            <w:szCs w:val="28"/>
            <w:lang w:eastAsia="ru-RU"/>
          </w:rPr>
          <w:t xml:space="preserve"> за букварем (с. 15).</w:t>
        </w:r>
      </w:ins>
    </w:p>
    <w:p w:rsidR="00C273D4" w:rsidRPr="008E11E5" w:rsidRDefault="00C273D4" w:rsidP="00C273D4">
      <w:pPr>
        <w:spacing w:before="100" w:beforeAutospacing="1" w:after="100" w:afterAutospacing="1" w:line="240" w:lineRule="auto"/>
        <w:rPr>
          <w:ins w:id="22" w:author="Unknown"/>
          <w:rFonts w:ascii="Times New Roman" w:eastAsia="Times New Roman" w:hAnsi="Times New Roman" w:cs="Times New Roman"/>
          <w:sz w:val="28"/>
          <w:szCs w:val="28"/>
          <w:lang w:eastAsia="ru-RU"/>
        </w:rPr>
      </w:pPr>
      <w:ins w:id="23" w:author="Unknown"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·</w:t>
        </w:r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 </w:t>
        </w:r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 </w:t>
        </w:r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 </w:t>
        </w:r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 </w:t>
        </w:r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Робота над </w:t>
        </w:r>
        <w:proofErr w:type="spellStart"/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чистомовкою</w:t>
        </w:r>
        <w:proofErr w:type="spellEnd"/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;</w:t>
        </w:r>
      </w:ins>
    </w:p>
    <w:p w:rsidR="00C273D4" w:rsidRPr="008E11E5" w:rsidRDefault="00C273D4" w:rsidP="00C273D4">
      <w:pPr>
        <w:spacing w:before="100" w:beforeAutospacing="1" w:after="100" w:afterAutospacing="1" w:line="240" w:lineRule="auto"/>
        <w:rPr>
          <w:ins w:id="24" w:author="Unknown"/>
          <w:rFonts w:ascii="Times New Roman" w:eastAsia="Times New Roman" w:hAnsi="Times New Roman" w:cs="Times New Roman"/>
          <w:sz w:val="28"/>
          <w:szCs w:val="28"/>
          <w:lang w:eastAsia="ru-RU"/>
        </w:rPr>
      </w:pPr>
      <w:ins w:id="25" w:author="Unknown"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·</w:t>
        </w:r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 </w:t>
        </w:r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 </w:t>
        </w:r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 </w:t>
        </w:r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 </w:t>
        </w:r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робота над текстом;</w:t>
        </w:r>
      </w:ins>
    </w:p>
    <w:p w:rsidR="00C273D4" w:rsidRPr="008E11E5" w:rsidRDefault="00C273D4" w:rsidP="00C273D4">
      <w:pPr>
        <w:spacing w:before="100" w:beforeAutospacing="1" w:after="100" w:afterAutospacing="1" w:line="240" w:lineRule="auto"/>
        <w:rPr>
          <w:ins w:id="26" w:author="Unknown"/>
          <w:rFonts w:ascii="Times New Roman" w:eastAsia="Times New Roman" w:hAnsi="Times New Roman" w:cs="Times New Roman"/>
          <w:sz w:val="28"/>
          <w:szCs w:val="28"/>
          <w:lang w:eastAsia="ru-RU"/>
        </w:rPr>
      </w:pPr>
      <w:ins w:id="27" w:author="Unknown"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·</w:t>
        </w:r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 </w:t>
        </w:r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 </w:t>
        </w:r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 </w:t>
        </w:r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 </w:t>
        </w:r>
        <w:proofErr w:type="spellStart"/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передбачення</w:t>
        </w:r>
        <w:proofErr w:type="spellEnd"/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за </w:t>
        </w:r>
        <w:proofErr w:type="spellStart"/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малюнком</w:t>
        </w:r>
        <w:proofErr w:type="spellEnd"/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;</w:t>
        </w:r>
      </w:ins>
    </w:p>
    <w:p w:rsidR="00C273D4" w:rsidRPr="008E11E5" w:rsidRDefault="00C273D4" w:rsidP="00C273D4">
      <w:pPr>
        <w:spacing w:before="100" w:beforeAutospacing="1" w:after="100" w:afterAutospacing="1" w:line="240" w:lineRule="auto"/>
        <w:rPr>
          <w:ins w:id="28" w:author="Unknown"/>
          <w:rFonts w:ascii="Times New Roman" w:eastAsia="Times New Roman" w:hAnsi="Times New Roman" w:cs="Times New Roman"/>
          <w:sz w:val="28"/>
          <w:szCs w:val="28"/>
          <w:lang w:eastAsia="ru-RU"/>
        </w:rPr>
      </w:pPr>
      <w:ins w:id="29" w:author="Unknown"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lastRenderedPageBreak/>
          <w:t>·</w:t>
        </w:r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 </w:t>
        </w:r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 </w:t>
        </w:r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 </w:t>
        </w:r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 </w:t>
        </w:r>
        <w:proofErr w:type="spellStart"/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читання</w:t>
        </w:r>
        <w:proofErr w:type="spellEnd"/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тексту;</w:t>
        </w:r>
      </w:ins>
    </w:p>
    <w:p w:rsidR="00C273D4" w:rsidRPr="008E11E5" w:rsidRDefault="00C273D4" w:rsidP="00C273D4">
      <w:pPr>
        <w:spacing w:before="100" w:beforeAutospacing="1" w:after="100" w:afterAutospacing="1" w:line="240" w:lineRule="auto"/>
        <w:rPr>
          <w:ins w:id="30" w:author="Unknown"/>
          <w:rFonts w:ascii="Times New Roman" w:eastAsia="Times New Roman" w:hAnsi="Times New Roman" w:cs="Times New Roman"/>
          <w:sz w:val="28"/>
          <w:szCs w:val="28"/>
          <w:lang w:eastAsia="ru-RU"/>
        </w:rPr>
      </w:pPr>
      <w:ins w:id="31" w:author="Unknown"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·</w:t>
        </w:r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 </w:t>
        </w:r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 </w:t>
        </w:r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 </w:t>
        </w:r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 </w:t>
        </w:r>
        <w:proofErr w:type="spellStart"/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добирання</w:t>
        </w:r>
        <w:proofErr w:type="spellEnd"/>
        <w:r w:rsidRPr="008E11E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заголовка.</w:t>
        </w:r>
      </w:ins>
    </w:p>
    <w:p w:rsidR="00BF3FC9" w:rsidRDefault="00BF3FC9"/>
    <w:sectPr w:rsidR="00BF3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6CD" w:rsidRDefault="00DC16CD" w:rsidP="004E2667">
      <w:pPr>
        <w:spacing w:after="0" w:line="240" w:lineRule="auto"/>
      </w:pPr>
      <w:r>
        <w:separator/>
      </w:r>
    </w:p>
  </w:endnote>
  <w:endnote w:type="continuationSeparator" w:id="0">
    <w:p w:rsidR="00DC16CD" w:rsidRDefault="00DC16CD" w:rsidP="004E2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6CD" w:rsidRDefault="00DC16CD" w:rsidP="004E2667">
      <w:pPr>
        <w:spacing w:after="0" w:line="240" w:lineRule="auto"/>
      </w:pPr>
      <w:r>
        <w:separator/>
      </w:r>
    </w:p>
  </w:footnote>
  <w:footnote w:type="continuationSeparator" w:id="0">
    <w:p w:rsidR="00DC16CD" w:rsidRDefault="00DC16CD" w:rsidP="004E26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5F1"/>
    <w:rsid w:val="00010D09"/>
    <w:rsid w:val="00017CA4"/>
    <w:rsid w:val="00056684"/>
    <w:rsid w:val="00076724"/>
    <w:rsid w:val="00086149"/>
    <w:rsid w:val="000B39F4"/>
    <w:rsid w:val="000C4467"/>
    <w:rsid w:val="000E5B24"/>
    <w:rsid w:val="001532AB"/>
    <w:rsid w:val="00155A67"/>
    <w:rsid w:val="0019264A"/>
    <w:rsid w:val="001C5E1C"/>
    <w:rsid w:val="001D6188"/>
    <w:rsid w:val="00212D0C"/>
    <w:rsid w:val="00221FAE"/>
    <w:rsid w:val="0023021D"/>
    <w:rsid w:val="00270EEC"/>
    <w:rsid w:val="00285BA8"/>
    <w:rsid w:val="00286A55"/>
    <w:rsid w:val="002F6B3B"/>
    <w:rsid w:val="00305219"/>
    <w:rsid w:val="00311D53"/>
    <w:rsid w:val="003B1B2E"/>
    <w:rsid w:val="004A34B1"/>
    <w:rsid w:val="004B05F1"/>
    <w:rsid w:val="004B1728"/>
    <w:rsid w:val="004E2667"/>
    <w:rsid w:val="004F15C7"/>
    <w:rsid w:val="005327C1"/>
    <w:rsid w:val="00544AA4"/>
    <w:rsid w:val="005D0DDE"/>
    <w:rsid w:val="005D72D7"/>
    <w:rsid w:val="005E1543"/>
    <w:rsid w:val="005F323D"/>
    <w:rsid w:val="00636396"/>
    <w:rsid w:val="006510B7"/>
    <w:rsid w:val="00666486"/>
    <w:rsid w:val="006B21A7"/>
    <w:rsid w:val="006D6043"/>
    <w:rsid w:val="006E3CE8"/>
    <w:rsid w:val="00707A14"/>
    <w:rsid w:val="007A0E9B"/>
    <w:rsid w:val="007B47C0"/>
    <w:rsid w:val="00817FA6"/>
    <w:rsid w:val="0083722E"/>
    <w:rsid w:val="00861139"/>
    <w:rsid w:val="00864E05"/>
    <w:rsid w:val="00873A26"/>
    <w:rsid w:val="00936199"/>
    <w:rsid w:val="00960561"/>
    <w:rsid w:val="009667C1"/>
    <w:rsid w:val="00980601"/>
    <w:rsid w:val="0099709F"/>
    <w:rsid w:val="009B1717"/>
    <w:rsid w:val="009F305A"/>
    <w:rsid w:val="009F58D1"/>
    <w:rsid w:val="00A324BC"/>
    <w:rsid w:val="00A66593"/>
    <w:rsid w:val="00A738BA"/>
    <w:rsid w:val="00A74EC6"/>
    <w:rsid w:val="00A77150"/>
    <w:rsid w:val="00B005A6"/>
    <w:rsid w:val="00B2141E"/>
    <w:rsid w:val="00B22D5C"/>
    <w:rsid w:val="00B43966"/>
    <w:rsid w:val="00B91E07"/>
    <w:rsid w:val="00B958A4"/>
    <w:rsid w:val="00BB15AB"/>
    <w:rsid w:val="00BB630C"/>
    <w:rsid w:val="00BF3FC9"/>
    <w:rsid w:val="00C23FA1"/>
    <w:rsid w:val="00C273D4"/>
    <w:rsid w:val="00C84488"/>
    <w:rsid w:val="00CB0EE3"/>
    <w:rsid w:val="00CB2C61"/>
    <w:rsid w:val="00CD371B"/>
    <w:rsid w:val="00CE0B7E"/>
    <w:rsid w:val="00D03DE4"/>
    <w:rsid w:val="00D97EEB"/>
    <w:rsid w:val="00DB64EA"/>
    <w:rsid w:val="00DC16CD"/>
    <w:rsid w:val="00DD7822"/>
    <w:rsid w:val="00DE36E9"/>
    <w:rsid w:val="00DE7706"/>
    <w:rsid w:val="00E17877"/>
    <w:rsid w:val="00E94CA7"/>
    <w:rsid w:val="00EB7984"/>
    <w:rsid w:val="00EF4D5A"/>
    <w:rsid w:val="00F02583"/>
    <w:rsid w:val="00F175FE"/>
    <w:rsid w:val="00F5140F"/>
    <w:rsid w:val="00F547C8"/>
    <w:rsid w:val="00F62601"/>
    <w:rsid w:val="00F671DC"/>
    <w:rsid w:val="00F67B89"/>
    <w:rsid w:val="00FA3421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757082-753B-496B-BA75-DB05A28A9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73D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C6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B2C61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E266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E2667"/>
  </w:style>
  <w:style w:type="paragraph" w:styleId="a7">
    <w:name w:val="footer"/>
    <w:basedOn w:val="a"/>
    <w:link w:val="a8"/>
    <w:uiPriority w:val="99"/>
    <w:unhideWhenUsed/>
    <w:rsid w:val="004E266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E2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0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TJW05d-iJe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s3-qcDAZJ6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779</Words>
  <Characters>445</Characters>
  <Application>Microsoft Office Word</Application>
  <DocSecurity>0</DocSecurity>
  <Lines>3</Lines>
  <Paragraphs>2</Paragraphs>
  <ScaleCrop>false</ScaleCrop>
  <Company>SPecialiST RePack</Company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Ольга</cp:lastModifiedBy>
  <cp:revision>4</cp:revision>
  <dcterms:created xsi:type="dcterms:W3CDTF">2021-01-14T08:52:00Z</dcterms:created>
  <dcterms:modified xsi:type="dcterms:W3CDTF">2022-03-21T09:23:00Z</dcterms:modified>
</cp:coreProperties>
</file>