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C8" w:rsidRPr="008E52C8" w:rsidRDefault="008E52C8" w:rsidP="008E52C8">
      <w:pPr>
        <w:spacing w:after="150" w:line="312" w:lineRule="atLeast"/>
        <w:outlineLvl w:val="0"/>
        <w:rPr>
          <w:rFonts w:ascii="font-awesome" w:eastAsia="Times New Roman" w:hAnsi="font-awesome" w:cs="Arial"/>
          <w:color w:val="4472C4" w:themeColor="accent5"/>
          <w:sz w:val="18"/>
          <w:szCs w:val="18"/>
          <w:u w:val="single"/>
          <w:lang w:eastAsia="uk-UA"/>
        </w:rPr>
      </w:pPr>
      <w:r w:rsidRPr="008E52C8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Тема уроку. </w:t>
      </w:r>
      <w:proofErr w:type="spellStart"/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>Повторення</w:t>
      </w:r>
      <w:proofErr w:type="spellEnd"/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. </w:t>
      </w:r>
      <w:r w:rsidRPr="008E52C8">
        <w:rPr>
          <w:rFonts w:ascii="Roboto Condensed" w:eastAsia="Times New Roman" w:hAnsi="Roboto Condensed" w:cs="Times New Roman"/>
          <w:b/>
          <w:bCs/>
          <w:color w:val="4472C4" w:themeColor="accent5"/>
          <w:kern w:val="36"/>
          <w:sz w:val="36"/>
          <w:szCs w:val="36"/>
          <w:lang w:eastAsia="uk-UA"/>
        </w:rPr>
        <w:t>Реакції обміну між розчинами електролітів</w:t>
      </w:r>
      <w:r w:rsidRPr="008E52C8">
        <w:rPr>
          <w:rFonts w:ascii="font-awesome" w:eastAsia="Times New Roman" w:hAnsi="font-awesome" w:cs="Arial"/>
          <w:color w:val="4472C4" w:themeColor="accent5"/>
          <w:sz w:val="18"/>
          <w:szCs w:val="18"/>
          <w:u w:val="single"/>
          <w:lang w:eastAsia="uk-UA"/>
        </w:rPr>
        <w:t> </w:t>
      </w:r>
    </w:p>
    <w:p w:rsidR="008E52C8" w:rsidRPr="008759C6" w:rsidRDefault="008E52C8" w:rsidP="008E52C8">
      <w:pPr>
        <w:spacing w:after="150" w:line="312" w:lineRule="atLeast"/>
        <w:outlineLvl w:val="0"/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Пригадайте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, які реакції називають реакціями </w:t>
      </w:r>
      <w:proofErr w:type="spellStart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йонного</w:t>
      </w:r>
      <w:proofErr w:type="spellEnd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обміну, в яких випадках вони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можливі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.</w:t>
      </w:r>
    </w:p>
    <w:p w:rsidR="008E52C8" w:rsidRPr="00CD25DF" w:rsidRDefault="008E52C8" w:rsidP="008E52C8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 реакції</w:t>
      </w: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взаємодії електролітів сполучається тільки протилежно заряджені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Якщо при цьому утвориться нова речовина у вигляді осаду, газу, слабкого електроліту, то такі реакції можна вважати необоротними, тобто як такі, що йдуть до кінця. Такі реакції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записують їх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рівняннями.</w:t>
      </w:r>
    </w:p>
    <w:p w:rsidR="008E52C8" w:rsidRPr="00CD25DF" w:rsidRDefault="008E52C8" w:rsidP="008E52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Реакції у водних розчинах електролітів є реакціями між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реакціями.</w:t>
      </w:r>
    </w:p>
    <w:p w:rsidR="008E52C8" w:rsidRPr="00CD25DF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складанні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 слід пам’ятати:</w:t>
      </w:r>
    </w:p>
    <w:p w:rsidR="008E52C8" w:rsidRPr="00CD25DF" w:rsidRDefault="008E52C8" w:rsidP="008E52C8">
      <w:pPr>
        <w:shd w:val="clear" w:color="auto" w:fill="D7EFFB"/>
        <w:spacing w:line="240" w:lineRule="auto"/>
        <w:ind w:left="192" w:right="192"/>
        <w:rPr>
          <w:rFonts w:ascii="Arial" w:eastAsia="Times New Roman" w:hAnsi="Arial" w:cs="Arial"/>
          <w:color w:val="666666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1. Розчинні у воді електроліти записують у вигляді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2. Речовини практично нерозчинні,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малодисоційовані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, гази, оксиди (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Me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) записують у вигляді молекул.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3. Утворення осаду показують знаком ↓, газу – 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softHyphen/>
        <w:t>↑, які записують справа, за формулою.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4. В скороченому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 записують формули тільки тих часточок, які практично взаємодіють між собою.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5. В правильно написаному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рівнянні, сума зарядів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правої і лівої частини хімічного рівняння повинна дорівнювати нулю.</w:t>
      </w: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Розглянемо реакцію утворення нерозчинної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хлориду із натрій хлориду 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нітрату.</w:t>
      </w:r>
    </w:p>
    <w:p w:rsidR="008E52C8" w:rsidRPr="00CD25DF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Складаємо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молекулярне рівняння реакції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 + 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 таблицею розчинності бачимо, що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і 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розчинні, тому у водному розчині вони знаходяться у вигляді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 нерозчинна, формула цієї речовини залишаються у молекулярному вигляді, за нею вказуємо стрілочку вниз.</w:t>
      </w:r>
    </w:p>
    <w:p w:rsidR="008E52C8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повне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8E52C8" w:rsidRPr="00CD25DF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 </w:t>
      </w:r>
      <w:r w:rsidRPr="008E52C8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+</w:t>
      </w:r>
      <w:del w:id="0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> + 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3B16BE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del w:id="1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NO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bscript"/>
          </w:rPr>
          <w:delText>3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–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AgCl</w:t>
      </w:r>
      <w:proofErr w:type="spellEnd"/>
      <w:r>
        <w:rPr>
          <w:rStyle w:val="vchar"/>
          <w:rFonts w:ascii="Arial" w:hAnsi="Arial" w:cs="Arial"/>
          <w:color w:val="000000"/>
          <w:shd w:val="clear" w:color="auto" w:fill="FFFFFF"/>
        </w:rPr>
        <w:t>↓</w:t>
      </w:r>
      <w:r>
        <w:rPr>
          <w:rFonts w:ascii="Arial" w:hAnsi="Arial" w:cs="Arial"/>
          <w:color w:val="000000"/>
          <w:shd w:val="clear" w:color="auto" w:fill="FFFFFF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Pr="008E52C8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+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+  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8E52C8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_</w:t>
      </w:r>
      <w:del w:id="2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  <w:r>
          <w:rPr>
            <w:rFonts w:ascii="Arial" w:hAnsi="Arial" w:cs="Arial"/>
            <w:strike/>
            <w:color w:val="666666"/>
            <w:shd w:val="clear" w:color="auto" w:fill="FFFFFF"/>
          </w:rPr>
          <w:delText> </w:delText>
        </w:r>
      </w:del>
    </w:p>
    <w:p w:rsidR="008E52C8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Відмічаємо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які в процесі реакції не зазнали змін і вилучимо їх з правої та лівої частини рівняння (скорочуємо). Утворення осаду зводиться до взаємодії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так як утворилася нерозчинна сполука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Всі інші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участі в реакції не прийняли. 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скорочене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↓.</w:t>
      </w:r>
    </w:p>
    <w:p w:rsidR="008E52C8" w:rsidRPr="00CD25DF" w:rsidRDefault="008E52C8" w:rsidP="008E52C8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 xml:space="preserve">Скорочене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 показує між якими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практично відбулася реакція, що призвела до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</w:p>
    <w:p w:rsidR="008E52C8" w:rsidRPr="00CD25DF" w:rsidRDefault="008E52C8" w:rsidP="008E52C8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Підсумок:</w:t>
      </w:r>
    </w:p>
    <w:p w:rsidR="008E52C8" w:rsidRPr="00CD25DF" w:rsidRDefault="008E52C8" w:rsidP="008E52C8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Реакції обміну між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називаються реакціями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обміну.</w:t>
      </w:r>
    </w:p>
    <w:p w:rsidR="008E52C8" w:rsidRPr="00CD25DF" w:rsidRDefault="008E52C8" w:rsidP="008E52C8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Реакції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 ідуть до кінця, якщо:</w:t>
      </w:r>
    </w:p>
    <w:p w:rsidR="008E52C8" w:rsidRPr="00CD25DF" w:rsidRDefault="008E52C8" w:rsidP="008E52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осад (нерозчинна сполука);</w:t>
      </w:r>
    </w:p>
    <w:p w:rsidR="008E52C8" w:rsidRPr="00CD25DF" w:rsidRDefault="008E52C8" w:rsidP="008E52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газоподібна сполука;</w:t>
      </w:r>
    </w:p>
    <w:p w:rsidR="008E52C8" w:rsidRPr="00CD25DF" w:rsidRDefault="008E52C8" w:rsidP="008E52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 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малодисоційована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сполука (наприклад, вода).</w:t>
      </w:r>
    </w:p>
    <w:p w:rsidR="008E52C8" w:rsidRPr="00CD25DF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цьому відбувається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молекули.</w:t>
      </w:r>
    </w:p>
    <w:p w:rsidR="008E52C8" w:rsidRPr="00CD25DF" w:rsidRDefault="008E52C8" w:rsidP="008E52C8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Якщо в розчині немає таких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які можуть зв’язуватися між собою, реакція обміну не відбувається до кінця.</w:t>
      </w:r>
    </w:p>
    <w:p w:rsidR="008E52C8" w:rsidRPr="005E6821" w:rsidRDefault="008E52C8" w:rsidP="008E52C8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Карбонатна і сульфітна кислоти як продукти реакцій не існують, тому що розкладаються з виділенням газів:</w:t>
      </w:r>
    </w:p>
    <w:p w:rsidR="008E52C8" w:rsidRPr="00CD25DF" w:rsidRDefault="008E52C8" w:rsidP="008E52C8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8E52C8" w:rsidRDefault="008E52C8" w:rsidP="008E52C8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                                       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38C1C8AF" wp14:editId="7D3CBDCF">
            <wp:extent cx="866775" cy="323850"/>
            <wp:effectExtent l="0" t="0" r="9525" b="0"/>
            <wp:docPr id="1" name="Рисунок 1" descr="9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-11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 </w:t>
      </w: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4A9F0B" wp14:editId="2FC431C1">
            <wp:extent cx="857250" cy="323850"/>
            <wp:effectExtent l="0" t="0" r="0" b="0"/>
            <wp:docPr id="2" name="Рисунок 2" descr="9-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-11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E52C8" w:rsidRPr="00B40F9E" w:rsidRDefault="008E52C8" w:rsidP="008E52C8">
      <w:pPr>
        <w:spacing w:after="300" w:line="240" w:lineRule="auto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B40F9E">
        <w:rPr>
          <w:rFonts w:ascii="Arial" w:eastAsia="Times New Roman" w:hAnsi="Arial" w:cs="Arial"/>
          <w:color w:val="C00000"/>
          <w:sz w:val="32"/>
          <w:szCs w:val="32"/>
          <w:lang w:eastAsia="uk-UA"/>
        </w:rPr>
        <w:t>Завдання.</w:t>
      </w:r>
    </w:p>
    <w:p w:rsidR="00A6081E" w:rsidRPr="00B40F9E" w:rsidRDefault="008E52C8" w:rsidP="00B40F9E">
      <w:pPr>
        <w:pStyle w:val="a3"/>
        <w:numPr>
          <w:ilvl w:val="0"/>
          <w:numId w:val="3"/>
        </w:numPr>
        <w:spacing w:after="300" w:line="240" w:lineRule="auto"/>
        <w:rPr>
          <w:rFonts w:ascii="Arial" w:eastAsia="Times New Roman" w:hAnsi="Arial" w:cs="Arial"/>
          <w:sz w:val="32"/>
          <w:szCs w:val="32"/>
          <w:lang w:eastAsia="uk-UA"/>
        </w:rPr>
      </w:pPr>
      <w:r w:rsidRPr="00B40F9E">
        <w:rPr>
          <w:rFonts w:ascii="Arial" w:eastAsia="Times New Roman" w:hAnsi="Arial" w:cs="Arial"/>
          <w:sz w:val="32"/>
          <w:szCs w:val="32"/>
          <w:lang w:eastAsia="uk-UA"/>
        </w:rPr>
        <w:t xml:space="preserve">Повторіть </w:t>
      </w:r>
      <w:r w:rsidRPr="00B40F9E">
        <w:rPr>
          <w:rFonts w:ascii="Roboto Condensed" w:eastAsia="Times New Roman" w:hAnsi="Roboto Condensed" w:cs="Times New Roman"/>
          <w:bCs/>
          <w:kern w:val="36"/>
          <w:sz w:val="32"/>
          <w:szCs w:val="32"/>
          <w:lang w:eastAsia="uk-UA"/>
        </w:rPr>
        <w:t>§12.</w:t>
      </w:r>
    </w:p>
    <w:p w:rsidR="00B40F9E" w:rsidRPr="00B40F9E" w:rsidRDefault="00B40F9E" w:rsidP="00B40F9E">
      <w:pPr>
        <w:pStyle w:val="a3"/>
        <w:numPr>
          <w:ilvl w:val="0"/>
          <w:numId w:val="3"/>
        </w:numPr>
        <w:spacing w:after="30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40F9E">
        <w:rPr>
          <w:rFonts w:ascii="Roboto Condensed" w:eastAsia="Times New Roman" w:hAnsi="Roboto Condensed" w:cs="Times New Roman"/>
          <w:bCs/>
          <w:kern w:val="36"/>
          <w:sz w:val="36"/>
          <w:szCs w:val="36"/>
          <w:lang w:eastAsia="uk-UA"/>
        </w:rPr>
        <w:t>Виконайте тест за посиланням:</w:t>
      </w:r>
    </w:p>
    <w:p w:rsidR="00B40F9E" w:rsidRPr="00B40F9E" w:rsidRDefault="00B40F9E" w:rsidP="00B40F9E">
      <w:pPr>
        <w:pStyle w:val="a3"/>
        <w:spacing w:after="30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hyperlink r:id="rId7" w:history="1">
        <w:r w:rsidRPr="00C91162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https://naurok.com.ua/test/join?gamecode=6842557</w:t>
        </w:r>
      </w:hyperlink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bookmarkStart w:id="3" w:name="_GoBack"/>
      <w:bookmarkEnd w:id="3"/>
    </w:p>
    <w:sectPr w:rsidR="00B40F9E" w:rsidRPr="00B4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ont-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26C9"/>
    <w:multiLevelType w:val="multilevel"/>
    <w:tmpl w:val="465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8797A"/>
    <w:multiLevelType w:val="multilevel"/>
    <w:tmpl w:val="29C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D2CB3"/>
    <w:multiLevelType w:val="hybridMultilevel"/>
    <w:tmpl w:val="E0F48A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C8"/>
    <w:rsid w:val="008E52C8"/>
    <w:rsid w:val="00A6081E"/>
    <w:rsid w:val="00B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0A8C3-07BB-43EB-9D5C-F789EB5A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char">
    <w:name w:val="vchar"/>
    <w:basedOn w:val="a0"/>
    <w:rsid w:val="008E52C8"/>
  </w:style>
  <w:style w:type="paragraph" w:styleId="a3">
    <w:name w:val="List Paragraph"/>
    <w:basedOn w:val="a"/>
    <w:uiPriority w:val="34"/>
    <w:qFormat/>
    <w:rsid w:val="008E52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0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842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1773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2022-05-30T08:12:00Z</dcterms:created>
  <dcterms:modified xsi:type="dcterms:W3CDTF">2022-05-30T08:38:00Z</dcterms:modified>
</cp:coreProperties>
</file>