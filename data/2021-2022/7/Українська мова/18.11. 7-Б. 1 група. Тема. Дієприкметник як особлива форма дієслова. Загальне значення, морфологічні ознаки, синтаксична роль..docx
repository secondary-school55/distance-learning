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DB" w:rsidRPr="00CA57DB" w:rsidRDefault="00FD0FC9" w:rsidP="00CA57DB">
      <w:pPr>
        <w:autoSpaceDE w:val="0"/>
        <w:spacing w:after="0" w:line="360" w:lineRule="auto"/>
        <w:ind w:firstLine="1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Дата: 18</w:t>
      </w:r>
      <w:bookmarkStart w:id="0" w:name="_GoBack"/>
      <w:bookmarkEnd w:id="0"/>
      <w:r w:rsidR="00CA57DB"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.11.21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                    Клас: 7-Б (1 група)</w:t>
      </w:r>
    </w:p>
    <w:p w:rsidR="00CA57DB" w:rsidRPr="00CA57DB" w:rsidRDefault="00CA57DB" w:rsidP="00CA57DB">
      <w:pPr>
        <w:autoSpaceDE w:val="0"/>
        <w:spacing w:after="0" w:line="360" w:lineRule="auto"/>
        <w:ind w:firstLine="1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Укр.мова                                                                              Вч.: Харенко Ю.А.</w:t>
      </w:r>
    </w:p>
    <w:p w:rsidR="00CA57DB" w:rsidRPr="00CA57DB" w:rsidRDefault="00CA57DB" w:rsidP="00CA57DB">
      <w:pPr>
        <w:autoSpaceDE w:val="0"/>
        <w:spacing w:after="0" w:line="360" w:lineRule="auto"/>
        <w:ind w:firstLine="1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CA57DB" w:rsidRPr="00CA57DB" w:rsidRDefault="00CA57DB" w:rsidP="00CA57DB">
      <w:pPr>
        <w:autoSpaceDE w:val="0"/>
        <w:spacing w:after="0" w:line="360" w:lineRule="auto"/>
        <w:ind w:firstLine="1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/>
        </w:rPr>
        <w:t>ТЕМА: ДІЄПРИКМЕТНИК ЯК ОСОБЛИВА ФОРМА ДІЄСЛОВА: ЗАГАЛЬНЕ ЗНАЧЕННЯ, МОРФОЛОГІЧНІ ОЗНАКИ, СИНТАКСИЧНА РОЛЬ</w:t>
      </w:r>
    </w:p>
    <w:p w:rsidR="00CA57DB" w:rsidRPr="00CA57DB" w:rsidRDefault="00CA57DB" w:rsidP="00CA57DB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 w:rsidRPr="00CA57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ознайомити семикласників з дієприкметником як особливою формою дієслова; пояснити властиві дієприкметникові граматичні ознаки прикметника й дієслова; формувати вміння знаходити дієприкметники у реченнях, з</w:t>
      </w:r>
      <w:r w:rsidRPr="00CA57DB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 w:rsidRPr="00CA57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ясовувати їх рід, число, відмінок, синтаксичну роль; розвивати логічне мислення, пам'ять, увагу, навички самостійної роботи; виховувати патріотичні почуття, любов до Батьківщини, мови.</w:t>
      </w:r>
    </w:p>
    <w:p w:rsidR="00CA57DB" w:rsidRPr="00CA57DB" w:rsidRDefault="00CA57DB" w:rsidP="00CA57D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Pr="00CA57D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Відкрийте зошити і запишіть сьогоднішнє число, класна робота і тема сьогоднішнього нашого уроку «Дієприкметник як особлива форма дієслова: загальне значення, морфологічні ознаки, синтаксична роль».</w:t>
      </w:r>
    </w:p>
    <w:p w:rsidR="00CA57DB" w:rsidRPr="00CA57DB" w:rsidRDefault="00CA57DB" w:rsidP="00CA57DB">
      <w:pPr>
        <w:numPr>
          <w:ilvl w:val="0"/>
          <w:numId w:val="4"/>
        </w:numPr>
        <w:spacing w:after="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А що таке морфологічні ознаки? </w:t>
      </w:r>
      <w:r w:rsidRPr="00CA57DB">
        <w:rPr>
          <w:rFonts w:ascii="Times New Roman" w:eastAsia="Times New Roman" w:hAnsi="Times New Roman" w:cs="Times New Roman"/>
          <w:color w:val="FF0000"/>
          <w:sz w:val="28"/>
          <w:szCs w:val="28"/>
        </w:rPr>
        <w:t>(</w:t>
      </w: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 категорії виду, часу, роду, числа, відмінку)</w:t>
      </w:r>
    </w:p>
    <w:p w:rsidR="00CA57DB" w:rsidRPr="00CA57DB" w:rsidRDefault="00CA57DB" w:rsidP="00013B05">
      <w:pPr>
        <w:numPr>
          <w:ilvl w:val="0"/>
          <w:numId w:val="4"/>
        </w:numPr>
        <w:spacing w:after="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що таке синтаксична роль? ( Це чим слово виступає у реченні)</w:t>
      </w:r>
    </w:p>
    <w:p w:rsidR="00CA57DB" w:rsidRPr="00CA57DB" w:rsidRDefault="00013B05" w:rsidP="00CA57D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Прийом «Я знаю, що..»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. Дієсловом називається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2. Дієслова мають такі граматичні ознаки: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3. Дієслова бувають двох видів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4. Дієслова мають такі часові форми: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5. Дієслова поділяються на дієвідміни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6. Розрізняють три способи дієслів: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7. Дієслова найчастіше у реченні виконують роль …, а неозначена форма дієслова буває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8. Дієслово має 5 основних форм: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9. Прикметником називається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10. Прикметники мають такі граматичні ознаки: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11. Прикметники у реченні виконують роль …</w:t>
      </w: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1"/>
      </w:tblGrid>
      <w:tr w:rsidR="00013B05" w:rsidRPr="00CA57DB" w:rsidTr="00013B05">
        <w:trPr>
          <w:trHeight w:val="4031"/>
          <w:jc w:val="center"/>
        </w:trPr>
        <w:tc>
          <w:tcPr>
            <w:tcW w:w="94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B05" w:rsidRPr="00CA57DB" w:rsidRDefault="00013B05" w:rsidP="00CA57DB">
            <w:pPr>
              <w:spacing w:after="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A57D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1. </w:t>
            </w:r>
            <w:r w:rsidRPr="00CA57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Проблемне завдання </w:t>
            </w:r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Прочитайте слова. </w:t>
            </w:r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A57DB">
              <w:rPr>
                <w:rFonts w:ascii="Times New Roman" w:hAnsi="Times New Roman" w:cs="Times New Roman"/>
                <w:b/>
                <w:sz w:val="28"/>
                <w:szCs w:val="28"/>
              </w:rPr>
              <w:t>Міцні</w:t>
            </w:r>
            <w:r w:rsidRPr="00CA57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</w:t>
            </w:r>
            <w:r w:rsidRPr="00CA57DB">
              <w:rPr>
                <w:rFonts w:ascii="Times New Roman" w:hAnsi="Times New Roman" w:cs="Times New Roman"/>
                <w:b/>
                <w:sz w:val="28"/>
                <w:szCs w:val="28"/>
              </w:rPr>
              <w:t>, міцний, міцніючий</w:t>
            </w:r>
            <w:r w:rsidRPr="00CA57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  <w:p w:rsidR="00013B05" w:rsidRPr="00CA57DB" w:rsidRDefault="00013B05" w:rsidP="00CA57D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-Вкажіть</w:t>
            </w:r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</w:rPr>
              <w:t>, на які питання вони відповідають</w:t>
            </w:r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hd w:val="clear" w:color="auto" w:fill="FFFDFD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Щ</w:t>
            </w:r>
            <w:ins w:id="1" w:author="Unknown">
              <w:r w:rsidRPr="00CA57DB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 xml:space="preserve">о виражають </w:t>
              </w:r>
            </w:ins>
            <w:r w:rsidRPr="00CA57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дані </w:t>
            </w:r>
            <w:ins w:id="2" w:author="Unknown">
              <w:r w:rsidRPr="00CA57DB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слова?</w:t>
              </w:r>
            </w:ins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57DB">
              <w:rPr>
                <w:rFonts w:ascii="Times New Roman" w:hAnsi="Times New Roman" w:cs="Times New Roman"/>
                <w:sz w:val="28"/>
                <w:szCs w:val="28"/>
              </w:rPr>
              <w:t>Визначити ознаки поданих слів:</w:t>
            </w:r>
          </w:p>
          <w:p w:rsidR="00013B05" w:rsidRPr="00CA57DB" w:rsidRDefault="00013B05" w:rsidP="00CA57D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57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Міцнів</w:t>
            </w:r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— дієс.,</w:t>
            </w:r>
            <w:r w:rsidRPr="00CA5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A57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мин. час, недок. вид, одн., ч. р.</w:t>
            </w:r>
          </w:p>
          <w:p w:rsidR="00013B05" w:rsidRPr="00CA57DB" w:rsidRDefault="00013B05" w:rsidP="00CA57D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A57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Міцний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A57D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— прик., чоловічий рід, однина, називний відмінок;</w:t>
            </w:r>
          </w:p>
        </w:tc>
      </w:tr>
    </w:tbl>
    <w:p w:rsidR="00CA57DB" w:rsidRPr="00CA57DB" w:rsidRDefault="00CA57DB" w:rsidP="00CA57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ins w:id="3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знака, яку виража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є </w:t>
      </w:r>
      <w:ins w:id="4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прикметник – постійна чи непостійна?</w:t>
        </w:r>
      </w:ins>
    </w:p>
    <w:p w:rsidR="00CA57DB" w:rsidRPr="00CA57DB" w:rsidRDefault="00CA57DB" w:rsidP="00CA57DB">
      <w:pPr>
        <w:numPr>
          <w:ilvl w:val="0"/>
          <w:numId w:val="2"/>
        </w:numPr>
        <w:shd w:val="clear" w:color="auto" w:fill="FFFDFD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</w:t>
      </w:r>
      <w:ins w:id="5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им відрізняється ознака, виражена в слов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і міцніючий </w:t>
      </w:r>
      <w:ins w:id="6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від ознаки, вираженої у слов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і міцний  </w:t>
      </w:r>
      <w:ins w:id="7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(У прикметників ознака постійна, а у слов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і міцніючий </w:t>
      </w:r>
      <w:ins w:id="8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– ознака тимчасова, створювана дією).</w:t>
        </w:r>
      </w:ins>
    </w:p>
    <w:p w:rsidR="00CA57DB" w:rsidRPr="00CA57DB" w:rsidRDefault="00CA57DB" w:rsidP="00CA57DB">
      <w:pPr>
        <w:shd w:val="clear" w:color="auto" w:fill="FFFDFD"/>
        <w:spacing w:after="0" w:line="360" w:lineRule="auto"/>
        <w:jc w:val="both"/>
        <w:textAlignment w:val="baseline"/>
        <w:rPr>
          <w:ins w:id="9" w:author="Unknown"/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A57DB" w:rsidRPr="00CA57DB" w:rsidRDefault="00CA57DB" w:rsidP="00CA57DB">
      <w:pPr>
        <w:numPr>
          <w:ilvl w:val="0"/>
          <w:numId w:val="2"/>
        </w:numPr>
        <w:shd w:val="clear" w:color="auto" w:fill="FFFDFD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Спробуйте визначити час і вид слова </w:t>
      </w:r>
      <w:r w:rsidRPr="00CA57D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міцніючий. </w:t>
      </w:r>
    </w:p>
    <w:p w:rsidR="00CA57DB" w:rsidRPr="00CA57DB" w:rsidRDefault="00CA57DB" w:rsidP="00CA57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7DB">
        <w:rPr>
          <w:rFonts w:ascii="Times New Roman" w:hAnsi="Times New Roman" w:cs="Times New Roman"/>
          <w:sz w:val="28"/>
          <w:szCs w:val="28"/>
          <w:lang w:val="uk-UA"/>
        </w:rPr>
        <w:t>міцніючий — теперішній час, недоконаний вид, чоловічий рід, однина, називний відмінок.</w:t>
      </w:r>
    </w:p>
    <w:p w:rsidR="00CA57DB" w:rsidRPr="00CA57DB" w:rsidRDefault="00CA57DB" w:rsidP="00CA57DB">
      <w:pPr>
        <w:shd w:val="clear" w:color="auto" w:fill="FFFDFD"/>
        <w:spacing w:after="0" w:line="360" w:lineRule="auto"/>
        <w:jc w:val="both"/>
        <w:textAlignment w:val="baseline"/>
        <w:rPr>
          <w:ins w:id="10" w:author="Unknown"/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ins w:id="11" w:author="Unknown">
        <w:r w:rsidRPr="00CA57DB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д</w:t>
        </w:r>
      </w:ins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іти,  міцніючий — </w:t>
      </w:r>
      <w:ins w:id="12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не є прикметни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ком </w:t>
      </w:r>
      <w:ins w:id="13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і не є дієслов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ом</w:t>
      </w:r>
      <w:ins w:id="14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, але ма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є</w:t>
      </w:r>
      <w:ins w:id="15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 xml:space="preserve"> граматичні ознаки цих частин мови. </w:t>
        </w:r>
      </w:ins>
      <w:r w:rsidRPr="00CA5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</w:t>
      </w:r>
      <w:ins w:id="16" w:author="Unknown">
        <w:r w:rsidRPr="00CA57DB">
          <w:rPr>
            <w:rFonts w:ascii="Times New Roman" w:eastAsia="Times New Roman" w:hAnsi="Times New Roman" w:cs="Times New Roman"/>
            <w:color w:val="222222"/>
            <w:sz w:val="28"/>
            <w:szCs w:val="28"/>
            <w:lang w:eastAsia="ru-RU"/>
          </w:rPr>
          <w:t>е дієприкметник.</w:t>
        </w:r>
      </w:ins>
    </w:p>
    <w:p w:rsidR="00CA57DB" w:rsidRPr="00CA57DB" w:rsidRDefault="00CA57DB" w:rsidP="00CA57DB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 яких слів утворене слово дієприкметник? (дієслово і прикметник)</w:t>
      </w:r>
    </w:p>
    <w:p w:rsidR="00CA57DB" w:rsidRPr="00CA57DB" w:rsidRDefault="00CA57DB" w:rsidP="00CA57D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 це значить? (що дієприкметник має ознаки дієслова і прикметника)</w:t>
      </w:r>
    </w:p>
    <w:p w:rsidR="00CA57DB" w:rsidRPr="00CA57DB" w:rsidRDefault="00CA57DB" w:rsidP="00CA57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57DB">
        <w:rPr>
          <w:rFonts w:ascii="Times New Roman" w:hAnsi="Times New Roman" w:cs="Times New Roman"/>
          <w:sz w:val="28"/>
          <w:szCs w:val="28"/>
          <w:lang w:val="uk-UA"/>
        </w:rPr>
        <w:t>Давайте разом сформулюємо правило- що ж називається дієприкметником? Але , будь ласка, зверніть увагу , що дієприкметник – це особлива форма дієслова.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57DB"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8"/>
          <w:lang w:val="uk-UA" w:eastAsia="uk-UA"/>
        </w:rPr>
        <w:t>Висновок</w:t>
      </w:r>
      <w:r w:rsidRPr="00CA57DB">
        <w:rPr>
          <w:rFonts w:ascii="Times New Roman" w:eastAsia="Times New Roman" w:hAnsi="Times New Roman" w:cs="Times New Roman"/>
          <w:spacing w:val="40"/>
          <w:sz w:val="28"/>
          <w:szCs w:val="28"/>
          <w:lang w:val="uk-UA" w:eastAsia="uk-UA"/>
        </w:rPr>
        <w:t>.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Дієприкметник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особлива форма дієслова, яка виражає ознаку предмета за дією і відповідає на питання </w:t>
      </w:r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який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? </w:t>
      </w:r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Темніючий</w:t>
      </w:r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 w:eastAsia="uk-UA"/>
        </w:rPr>
        <w:t>г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(той, що темніє), </w:t>
      </w:r>
      <w:r w:rsidRPr="00CA57D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потемнілий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(той, що по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темнів).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Дієприкметник має властивості дієслова і прикметника.</w:t>
      </w:r>
    </w:p>
    <w:p w:rsidR="00CA57DB" w:rsidRPr="00CA57DB" w:rsidRDefault="008F1612" w:rsidP="008F16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</w:t>
      </w:r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 Виконання вправ на закріплення.</w:t>
      </w:r>
    </w:p>
    <w:p w:rsidR="00CA57DB" w:rsidRPr="00CA57DB" w:rsidRDefault="008F1612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2.1.</w:t>
      </w:r>
      <w:r w:rsidR="00CA57DB" w:rsidRPr="00CA57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Розподільне письмо. 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       Прослухати словосполучення. Розподілити їх у дві колонки: у першу – прикметники з іменниками, у другу – дієприкметники з іменниками. Довести правильність виконання.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Зелене поле, зеленіюче поле; стихаючий вітер, тихий вітер; жовтий колос, пожовклий колос; стихаючий спів, тихий спів, сяючі очі, блискучі очі. </w:t>
      </w:r>
    </w:p>
    <w:p w:rsidR="00CA57DB" w:rsidRPr="00CA57DB" w:rsidRDefault="008F1612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2.2.Гру «Хто заблукав»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Вказати, хто і де заблукав.</w:t>
      </w: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(усно)-назвати зайве слово у рядку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обсаджений, притихлий, тихий;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побілений, червоний, грізний;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сидячий, пробитий, зробити.</w:t>
      </w:r>
    </w:p>
    <w:p w:rsidR="008F1612" w:rsidRDefault="008F1612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F161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2.3.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Гра «Упізнай мене»</w:t>
      </w:r>
    </w:p>
    <w:p w:rsidR="00CA57DB" w:rsidRPr="00CA57DB" w:rsidRDefault="00CA57DB" w:rsidP="00CA57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Записати речення. Підкреслити дієприкметники</w:t>
      </w:r>
      <w:r w:rsidR="008F16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визначити граматичні ознаки</w:t>
      </w:r>
      <w:r w:rsidR="008F16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A57DB" w:rsidRPr="00CA57DB" w:rsidRDefault="008F1612" w:rsidP="00CA57DB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Усвідомлена любов до свого народу не поєднується з ненавистю до інших. (Д. Лихачов). 2. Я єсть народ, якого Правди сила ніким звойована ще не була. (П.Тичина). 3. </w:t>
      </w:r>
      <w:r w:rsidR="00CA57DB" w:rsidRPr="00CA57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 рідний край , грозою вмитий , ведуть усі шляхи на світі(М.Стельмах). 2. Раз добром нагріте серце вік не прохолоне (Т.Шевченко).</w:t>
      </w:r>
      <w:r w:rsidR="00CA57DB" w:rsidRPr="00CA57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A57DB" w:rsidRPr="00CA57DB" w:rsidRDefault="008F1612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CA57DB" w:rsidRPr="00CA57DB">
        <w:rPr>
          <w:rFonts w:ascii="Times New Roman" w:eastAsia="Times New Roman" w:hAnsi="Times New Roman" w:cs="Times New Roman"/>
          <w:b/>
          <w:sz w:val="28"/>
          <w:szCs w:val="28"/>
        </w:rPr>
        <w:t>Узагальнення вивченого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sz w:val="28"/>
          <w:szCs w:val="28"/>
        </w:rPr>
        <w:t xml:space="preserve"> На завершення нашого уроку пропоную вам виконати тестові завдання по вивченій темі і перевірити , як ви засвоїли вивчений матеріал.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57DB" w:rsidRPr="00CA57DB" w:rsidTr="00D67144">
        <w:tc>
          <w:tcPr>
            <w:tcW w:w="4785" w:type="dxa"/>
          </w:tcPr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Варіант – 1</w:t>
            </w:r>
          </w:p>
          <w:p w:rsidR="00CA57DB" w:rsidRPr="00CA57DB" w:rsidRDefault="00CA57DB" w:rsidP="00CA57DB">
            <w:pPr>
              <w:spacing w:line="36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1.Дієприкметник – це: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самостійна незмінна частина мови;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самостійна змінна частина мови;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особлива форма дієслова;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Г) безособова форма дієслова.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 Дієприкметник змінюється за: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lastRenderedPageBreak/>
              <w:t xml:space="preserve">А) родами, числами, відмінками;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часами і дієвідмінами;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родами та числами;       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Г) відмінками та числами.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 Дієприкметник відповідає на питання: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що роблячи? що зробивши?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що робити? що зробити?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що роблячий? що зроблений?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Г) який? яка? яке? які?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 Дієприкметники мають такі часи: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теперішній, минулий і майбутній;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теперішній і минулий;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теперішній і майбутній;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Г) минулий і майбутній.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 У реченні дієприкметник виконує синтаксичну роль: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присудок та обставина;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обставина та додаток;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означення та присудка;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Г) означення та підмет.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6. У якому рядку всі слова – дієприкметники: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прочитаний, сказаний, вишитий;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вивчений, цікава, прочитаний;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атакуючий, сухий, відлітаючий;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Г) охмарений, передплатне, потемніле.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786" w:type="dxa"/>
          </w:tcPr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Варіант – 2</w:t>
            </w:r>
          </w:p>
          <w:p w:rsidR="00CA57DB" w:rsidRPr="00CA57DB" w:rsidRDefault="00CA57DB" w:rsidP="00CA57DB">
            <w:pPr>
              <w:spacing w:line="36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1.Дієприкметник – це: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особлива форма дієслова;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самостійна змінна частина мови;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самостійна незмінна частина мови;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Г) безособова форма дієслова.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 Дієприкметник змінюється за: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lastRenderedPageBreak/>
              <w:t>А) відмінками та числами;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часами і дієвідмінами;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родами та числами;       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Г) родами, числами, відмінками.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 Дієприкметник відповідає на питання: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що роблячи? що зробивши?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який? яка? яке? які?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що роблячий? що зроблений?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Г) що робити? що зробити?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 Дієприкметники мають такі часи: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теперішній, минулий і майбутній;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Б) теперішній і майбутній;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теперішній і минулий;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Г) минулий і майбутній.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 У реченні дієприкметник виконує синтаксичну роль: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означення та присудка;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обставина та додаток;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присудок та обставина;         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Г) означення та підмет.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6. У якому рядку всі слова – дієприкметники: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А) прочитаний, сказаний, вишитий;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Б) вивчений, цікава, прочитаний;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В) атакуючий, сухий, відлітаючий;           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CA57DB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Г) охмарений, передплатне, потемніле. </w:t>
            </w:r>
          </w:p>
          <w:p w:rsidR="00CA57DB" w:rsidRPr="00CA57DB" w:rsidRDefault="00CA57DB" w:rsidP="00CA57DB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CA57DB" w:rsidRPr="00CA57DB" w:rsidRDefault="008F1612" w:rsidP="00CA5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Перев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ір себе. </w:t>
      </w:r>
      <w:r w:rsidR="00CA57DB" w:rsidRPr="00CA57DB">
        <w:rPr>
          <w:rFonts w:ascii="Times New Roman" w:eastAsia="Times New Roman" w:hAnsi="Times New Roman" w:cs="Times New Roman"/>
          <w:iCs/>
          <w:sz w:val="28"/>
          <w:szCs w:val="28"/>
        </w:rPr>
        <w:t xml:space="preserve">Ключ: </w:t>
      </w:r>
    </w:p>
    <w:p w:rsidR="00CA57DB" w:rsidRPr="00CA57DB" w:rsidRDefault="00CA57DB" w:rsidP="00CA5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І варіант</w:t>
      </w:r>
      <w:r w:rsidR="008F161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t>1 – в; 2 – а; 3 – г; 4 – б; 5 – в; 6 – а.</w:t>
      </w:r>
    </w:p>
    <w:p w:rsidR="00CA57DB" w:rsidRDefault="00CA57DB" w:rsidP="008F161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t>ІІ – варіант</w:t>
      </w:r>
      <w:r w:rsidR="008F1612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1</w:t>
      </w:r>
      <w:r w:rsidRPr="00CA57DB">
        <w:rPr>
          <w:rFonts w:ascii="Times New Roman" w:eastAsia="Times New Roman" w:hAnsi="Times New Roman" w:cs="Times New Roman"/>
          <w:iCs/>
          <w:sz w:val="28"/>
          <w:szCs w:val="28"/>
        </w:rPr>
        <w:t>- а; 2 – г; 3- б; 4 – в; 5 – а, 6- а.</w:t>
      </w:r>
    </w:p>
    <w:p w:rsidR="008F1612" w:rsidRPr="00CA57DB" w:rsidRDefault="008F1612" w:rsidP="008F161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 xml:space="preserve">4. </w:t>
      </w:r>
      <w:r w:rsidRPr="008F1612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Домашнє завдання</w:t>
      </w:r>
    </w:p>
    <w:p w:rsidR="00CA57DB" w:rsidRPr="00CA57DB" w:rsidRDefault="008F1612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Вивчити правила у підручнику. </w:t>
      </w:r>
      <w:r w:rsidR="00CA57DB" w:rsidRPr="00CA57DB">
        <w:rPr>
          <w:rFonts w:ascii="Times New Roman" w:eastAsia="Times New Roman" w:hAnsi="Times New Roman" w:cs="Times New Roman"/>
          <w:sz w:val="28"/>
          <w:szCs w:val="28"/>
          <w:lang w:val="uk-UA"/>
        </w:rPr>
        <w:t>Скласти речення з дієприкметниками: прочитани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й, дозрілий, освітлений, сяючий (письмово).</w:t>
      </w:r>
    </w:p>
    <w:p w:rsidR="00CA57DB" w:rsidRPr="00CA57DB" w:rsidRDefault="00CA57DB" w:rsidP="00CA57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493D" w:rsidRPr="00CA57DB" w:rsidRDefault="0074493D" w:rsidP="00CA57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4493D" w:rsidRPr="00CA57DB" w:rsidSect="005851B1">
      <w:footerReference w:type="default" r:id="rId7"/>
      <w:pgSz w:w="11906" w:h="16838"/>
      <w:pgMar w:top="1134" w:right="850" w:bottom="1134" w:left="1701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AAC" w:rsidRDefault="00282AAC" w:rsidP="00CA57DB">
      <w:pPr>
        <w:spacing w:after="0" w:line="240" w:lineRule="auto"/>
      </w:pPr>
      <w:r>
        <w:separator/>
      </w:r>
    </w:p>
  </w:endnote>
  <w:endnote w:type="continuationSeparator" w:id="0">
    <w:p w:rsidR="00282AAC" w:rsidRDefault="00282AAC" w:rsidP="00CA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F" w:rsidRDefault="00282AAC">
    <w:pPr>
      <w:pStyle w:val="a3"/>
    </w:pPr>
  </w:p>
  <w:p w:rsidR="009A37BF" w:rsidRDefault="00282A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AAC" w:rsidRDefault="00282AAC" w:rsidP="00CA57DB">
      <w:pPr>
        <w:spacing w:after="0" w:line="240" w:lineRule="auto"/>
      </w:pPr>
      <w:r>
        <w:separator/>
      </w:r>
    </w:p>
  </w:footnote>
  <w:footnote w:type="continuationSeparator" w:id="0">
    <w:p w:rsidR="00282AAC" w:rsidRDefault="00282AAC" w:rsidP="00CA5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ECA"/>
    <w:multiLevelType w:val="hybridMultilevel"/>
    <w:tmpl w:val="D8060230"/>
    <w:lvl w:ilvl="0" w:tplc="5D66AE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3CB3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E2AC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2AFF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A07B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CA7F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0E0A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14E5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38E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71231A"/>
    <w:multiLevelType w:val="hybridMultilevel"/>
    <w:tmpl w:val="754C422A"/>
    <w:lvl w:ilvl="0" w:tplc="330EF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212C2"/>
    <w:multiLevelType w:val="hybridMultilevel"/>
    <w:tmpl w:val="E7C63C50"/>
    <w:lvl w:ilvl="0" w:tplc="A5EE13E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578F3"/>
    <w:multiLevelType w:val="hybridMultilevel"/>
    <w:tmpl w:val="A67A24F8"/>
    <w:lvl w:ilvl="0" w:tplc="B9FEBD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AC1F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D281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3079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3645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2E04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E8BF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781C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52FB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775199F"/>
    <w:multiLevelType w:val="hybridMultilevel"/>
    <w:tmpl w:val="FE408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E59E8"/>
    <w:multiLevelType w:val="hybridMultilevel"/>
    <w:tmpl w:val="D60AB97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B4E98"/>
    <w:multiLevelType w:val="hybridMultilevel"/>
    <w:tmpl w:val="28C0C592"/>
    <w:lvl w:ilvl="0" w:tplc="0BDC4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15A29"/>
    <w:multiLevelType w:val="hybridMultilevel"/>
    <w:tmpl w:val="C93C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A2CEE"/>
    <w:multiLevelType w:val="hybridMultilevel"/>
    <w:tmpl w:val="1A48BBAE"/>
    <w:lvl w:ilvl="0" w:tplc="7DBE6834">
      <w:start w:val="1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28"/>
    <w:rsid w:val="00013B05"/>
    <w:rsid w:val="000C2E47"/>
    <w:rsid w:val="00282AAC"/>
    <w:rsid w:val="0074493D"/>
    <w:rsid w:val="008F1612"/>
    <w:rsid w:val="00C30428"/>
    <w:rsid w:val="00CA57DB"/>
    <w:rsid w:val="00FD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10F4"/>
  <w15:chartTrackingRefBased/>
  <w15:docId w15:val="{302543C3-5D41-4D24-9E62-F74E2412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A57DB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CA57DB"/>
    <w:rPr>
      <w:rFonts w:ascii="Calibri" w:eastAsia="Times New Roman" w:hAnsi="Calibri" w:cs="Times New Roman"/>
    </w:rPr>
  </w:style>
  <w:style w:type="table" w:styleId="a5">
    <w:name w:val="Table Grid"/>
    <w:basedOn w:val="a1"/>
    <w:uiPriority w:val="59"/>
    <w:rsid w:val="00CA57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CA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2021-11-16T10:56:00Z</dcterms:created>
  <dcterms:modified xsi:type="dcterms:W3CDTF">2021-11-16T11:50:00Z</dcterms:modified>
</cp:coreProperties>
</file>